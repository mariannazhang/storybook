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3B6AE4" w14:textId="77777777" w:rsidR="000E0F17" w:rsidRPr="007612A9" w:rsidRDefault="000E0F17" w:rsidP="000E0F17">
      <w:pPr>
        <w:jc w:val="right"/>
        <w:rPr>
          <w:rFonts w:ascii="Times New Roman" w:eastAsia="Times New Roman" w:hAnsi="Times New Roman" w:cs="Times New Roman"/>
          <w:rPrChange w:id="0" w:author="Aarthi Kishin Popat" w:date="2019-08-13T17:38:00Z">
            <w:rPr>
              <w:rFonts w:ascii="Times New Roman" w:eastAsia="Times New Roman" w:hAnsi="Times New Roman" w:cs="Times New Roman"/>
            </w:rPr>
          </w:rPrChange>
        </w:rPr>
      </w:pPr>
      <w:proofErr w:type="spellStart"/>
      <w:r w:rsidRPr="007612A9">
        <w:rPr>
          <w:rFonts w:ascii="Times New Roman" w:eastAsia="Times New Roman" w:hAnsi="Times New Roman" w:cs="Times New Roman"/>
          <w:color w:val="000000"/>
          <w:rPrChange w:id="1" w:author="Aarthi Kishin Popat" w:date="2019-08-13T17:38:00Z">
            <w:rPr>
              <w:rFonts w:ascii="Times New Roman" w:eastAsia="Times New Roman" w:hAnsi="Times New Roman" w:cs="Times New Roman"/>
              <w:color w:val="000000"/>
              <w:sz w:val="22"/>
              <w:szCs w:val="22"/>
            </w:rPr>
          </w:rPrChange>
        </w:rPr>
        <w:t>Aarthi</w:t>
      </w:r>
      <w:proofErr w:type="spellEnd"/>
      <w:r w:rsidRPr="007612A9">
        <w:rPr>
          <w:rFonts w:ascii="Times New Roman" w:eastAsia="Times New Roman" w:hAnsi="Times New Roman" w:cs="Times New Roman"/>
          <w:color w:val="000000"/>
          <w:rPrChange w:id="2" w:author="Aarthi Kishin Popat" w:date="2019-08-13T17:38:00Z">
            <w:rPr>
              <w:rFonts w:ascii="Times New Roman" w:eastAsia="Times New Roman" w:hAnsi="Times New Roman" w:cs="Times New Roman"/>
              <w:color w:val="000000"/>
              <w:sz w:val="22"/>
              <w:szCs w:val="22"/>
            </w:rPr>
          </w:rPrChange>
        </w:rPr>
        <w:t xml:space="preserve"> </w:t>
      </w:r>
      <w:proofErr w:type="spellStart"/>
      <w:r w:rsidRPr="007612A9">
        <w:rPr>
          <w:rFonts w:ascii="Times New Roman" w:eastAsia="Times New Roman" w:hAnsi="Times New Roman" w:cs="Times New Roman"/>
          <w:color w:val="000000"/>
          <w:rPrChange w:id="3" w:author="Aarthi Kishin Popat" w:date="2019-08-13T17:38:00Z">
            <w:rPr>
              <w:rFonts w:ascii="Times New Roman" w:eastAsia="Times New Roman" w:hAnsi="Times New Roman" w:cs="Times New Roman"/>
              <w:color w:val="000000"/>
              <w:sz w:val="22"/>
              <w:szCs w:val="22"/>
            </w:rPr>
          </w:rPrChange>
        </w:rPr>
        <w:t>Popat</w:t>
      </w:r>
      <w:proofErr w:type="spellEnd"/>
    </w:p>
    <w:p w14:paraId="47805F1B" w14:textId="01028314" w:rsidR="000E0F17" w:rsidRPr="007612A9" w:rsidRDefault="00C8657A" w:rsidP="000E0F17">
      <w:pPr>
        <w:jc w:val="right"/>
        <w:rPr>
          <w:rFonts w:ascii="Times New Roman" w:eastAsia="Times New Roman" w:hAnsi="Times New Roman" w:cs="Times New Roman"/>
          <w:rPrChange w:id="4" w:author="Aarthi Kishin Popat" w:date="2019-08-13T17:38:00Z">
            <w:rPr>
              <w:rFonts w:ascii="Times New Roman" w:eastAsia="Times New Roman" w:hAnsi="Times New Roman" w:cs="Times New Roman"/>
            </w:rPr>
          </w:rPrChange>
        </w:rPr>
      </w:pPr>
      <w:r w:rsidRPr="007612A9">
        <w:rPr>
          <w:rFonts w:ascii="Times New Roman" w:eastAsia="Times New Roman" w:hAnsi="Times New Roman" w:cs="Times New Roman"/>
          <w:color w:val="000000"/>
          <w:rPrChange w:id="5" w:author="Aarthi Kishin Popat" w:date="2019-08-13T17:38:00Z">
            <w:rPr>
              <w:rFonts w:ascii="Times New Roman" w:eastAsia="Times New Roman" w:hAnsi="Times New Roman" w:cs="Times New Roman"/>
              <w:color w:val="000000"/>
              <w:sz w:val="22"/>
              <w:szCs w:val="22"/>
            </w:rPr>
          </w:rPrChange>
        </w:rPr>
        <w:t>8/13</w:t>
      </w:r>
      <w:r w:rsidR="000E0F17" w:rsidRPr="007612A9">
        <w:rPr>
          <w:rFonts w:ascii="Times New Roman" w:eastAsia="Times New Roman" w:hAnsi="Times New Roman" w:cs="Times New Roman"/>
          <w:color w:val="000000"/>
          <w:rPrChange w:id="6" w:author="Aarthi Kishin Popat" w:date="2019-08-13T17:38:00Z">
            <w:rPr>
              <w:rFonts w:ascii="Times New Roman" w:eastAsia="Times New Roman" w:hAnsi="Times New Roman" w:cs="Times New Roman"/>
              <w:color w:val="000000"/>
              <w:sz w:val="22"/>
              <w:szCs w:val="22"/>
            </w:rPr>
          </w:rPrChange>
        </w:rPr>
        <w:t>/2019</w:t>
      </w:r>
    </w:p>
    <w:p w14:paraId="22CD6414" w14:textId="77777777" w:rsidR="000E0F17" w:rsidRPr="007612A9" w:rsidRDefault="000E0F17" w:rsidP="000E0F17">
      <w:pPr>
        <w:rPr>
          <w:rFonts w:ascii="Times New Roman" w:eastAsia="Times New Roman" w:hAnsi="Times New Roman" w:cs="Times New Roman"/>
          <w:rPrChange w:id="7" w:author="Aarthi Kishin Popat" w:date="2019-08-13T17:38:00Z">
            <w:rPr>
              <w:rFonts w:ascii="Times New Roman" w:eastAsia="Times New Roman" w:hAnsi="Times New Roman" w:cs="Times New Roman"/>
            </w:rPr>
          </w:rPrChange>
        </w:rPr>
      </w:pPr>
    </w:p>
    <w:p w14:paraId="3C8521DE" w14:textId="77777777" w:rsidR="000E0F17" w:rsidRPr="007612A9" w:rsidRDefault="000E0F17" w:rsidP="000E0F17">
      <w:pPr>
        <w:jc w:val="center"/>
        <w:rPr>
          <w:rFonts w:ascii="Times New Roman" w:eastAsia="Times New Roman" w:hAnsi="Times New Roman" w:cs="Times New Roman"/>
          <w:rPrChange w:id="8" w:author="Aarthi Kishin Popat" w:date="2019-08-13T17:38:00Z">
            <w:rPr>
              <w:rFonts w:ascii="Times New Roman" w:eastAsia="Times New Roman" w:hAnsi="Times New Roman" w:cs="Times New Roman"/>
            </w:rPr>
          </w:rPrChange>
        </w:rPr>
      </w:pPr>
      <w:r w:rsidRPr="007612A9">
        <w:rPr>
          <w:rFonts w:ascii="Times New Roman" w:eastAsia="Times New Roman" w:hAnsi="Times New Roman" w:cs="Times New Roman"/>
          <w:color w:val="000000"/>
          <w:rPrChange w:id="9" w:author="Aarthi Kishin Popat" w:date="2019-08-13T17:38:00Z">
            <w:rPr>
              <w:rFonts w:ascii="Times New Roman" w:eastAsia="Times New Roman" w:hAnsi="Times New Roman" w:cs="Times New Roman"/>
              <w:color w:val="000000"/>
              <w:sz w:val="22"/>
              <w:szCs w:val="22"/>
            </w:rPr>
          </w:rPrChange>
        </w:rPr>
        <w:t>Storybook Project Literature Review</w:t>
      </w:r>
    </w:p>
    <w:p w14:paraId="5A7109E1" w14:textId="77777777" w:rsidR="000E0F17" w:rsidRPr="007612A9" w:rsidRDefault="000E0F17" w:rsidP="000E0F17">
      <w:pPr>
        <w:spacing w:after="240"/>
        <w:rPr>
          <w:rFonts w:ascii="Times New Roman" w:eastAsia="Times New Roman" w:hAnsi="Times New Roman" w:cs="Times New Roman"/>
          <w:rPrChange w:id="10" w:author="Aarthi Kishin Popat" w:date="2019-08-13T17:38:00Z">
            <w:rPr>
              <w:rFonts w:ascii="Times New Roman" w:eastAsia="Times New Roman" w:hAnsi="Times New Roman" w:cs="Times New Roman"/>
            </w:rPr>
          </w:rPrChange>
        </w:rPr>
      </w:pPr>
    </w:p>
    <w:p w14:paraId="3D94DA79" w14:textId="77777777" w:rsidR="000E0F17" w:rsidRPr="007612A9" w:rsidRDefault="000E0F17" w:rsidP="000E0F17">
      <w:pPr>
        <w:ind w:firstLine="720"/>
        <w:rPr>
          <w:rFonts w:ascii="Times New Roman" w:eastAsia="Times New Roman" w:hAnsi="Times New Roman" w:cs="Times New Roman"/>
          <w:rPrChange w:id="11" w:author="Aarthi Kishin Popat" w:date="2019-08-13T17:38:00Z">
            <w:rPr>
              <w:rFonts w:ascii="Times New Roman" w:eastAsia="Times New Roman" w:hAnsi="Times New Roman" w:cs="Times New Roman"/>
            </w:rPr>
          </w:rPrChange>
        </w:rPr>
      </w:pPr>
      <w:r w:rsidRPr="007612A9">
        <w:rPr>
          <w:rFonts w:ascii="Times New Roman" w:eastAsia="Times New Roman" w:hAnsi="Times New Roman" w:cs="Times New Roman"/>
          <w:b/>
          <w:bCs/>
          <w:color w:val="000000"/>
          <w:rPrChange w:id="12" w:author="Aarthi Kishin Popat" w:date="2019-08-13T17:38:00Z">
            <w:rPr>
              <w:rFonts w:ascii="Times New Roman" w:eastAsia="Times New Roman" w:hAnsi="Times New Roman" w:cs="Times New Roman"/>
              <w:b/>
              <w:bCs/>
              <w:color w:val="000000"/>
              <w:sz w:val="22"/>
              <w:szCs w:val="22"/>
            </w:rPr>
          </w:rPrChange>
        </w:rPr>
        <w:t>Background</w:t>
      </w:r>
    </w:p>
    <w:p w14:paraId="128E36B7" w14:textId="0DCF659E" w:rsidR="000E0F17" w:rsidRPr="007612A9" w:rsidRDefault="000E0F17" w:rsidP="000E0F17">
      <w:pPr>
        <w:ind w:firstLine="720"/>
        <w:rPr>
          <w:rFonts w:ascii="Times New Roman" w:eastAsia="Times New Roman" w:hAnsi="Times New Roman" w:cs="Times New Roman"/>
          <w:rPrChange w:id="13" w:author="Aarthi Kishin Popat" w:date="2019-08-13T17:38:00Z">
            <w:rPr>
              <w:rFonts w:ascii="Times New Roman" w:eastAsia="Times New Roman" w:hAnsi="Times New Roman" w:cs="Times New Roman"/>
            </w:rPr>
          </w:rPrChange>
        </w:rPr>
      </w:pPr>
      <w:r w:rsidRPr="007612A9">
        <w:rPr>
          <w:rFonts w:ascii="Times New Roman" w:eastAsia="Times New Roman" w:hAnsi="Times New Roman" w:cs="Times New Roman"/>
          <w:color w:val="000000"/>
          <w:rPrChange w:id="14" w:author="Aarthi Kishin Popat" w:date="2019-08-13T17:38:00Z">
            <w:rPr>
              <w:rFonts w:ascii="Times New Roman" w:eastAsia="Times New Roman" w:hAnsi="Times New Roman" w:cs="Times New Roman"/>
              <w:color w:val="000000"/>
              <w:sz w:val="22"/>
              <w:szCs w:val="22"/>
            </w:rPr>
          </w:rPrChange>
        </w:rPr>
        <w:t xml:space="preserve">Recently, the publishing industry </w:t>
      </w:r>
      <w:r w:rsidR="00FE7C00" w:rsidRPr="007612A9">
        <w:rPr>
          <w:rFonts w:ascii="Times New Roman" w:eastAsia="Times New Roman" w:hAnsi="Times New Roman" w:cs="Times New Roman"/>
          <w:color w:val="000000"/>
          <w:rPrChange w:id="15" w:author="Aarthi Kishin Popat" w:date="2019-08-13T17:38:00Z">
            <w:rPr>
              <w:rFonts w:ascii="Times New Roman" w:eastAsia="Times New Roman" w:hAnsi="Times New Roman" w:cs="Times New Roman"/>
              <w:color w:val="000000"/>
              <w:sz w:val="22"/>
              <w:szCs w:val="22"/>
            </w:rPr>
          </w:rPrChange>
        </w:rPr>
        <w:t xml:space="preserve">is experiencing </w:t>
      </w:r>
      <w:r w:rsidRPr="007612A9">
        <w:rPr>
          <w:rFonts w:ascii="Times New Roman" w:eastAsia="Times New Roman" w:hAnsi="Times New Roman" w:cs="Times New Roman"/>
          <w:color w:val="000000"/>
          <w:rPrChange w:id="16" w:author="Aarthi Kishin Popat" w:date="2019-08-13T17:38:00Z">
            <w:rPr>
              <w:rFonts w:ascii="Times New Roman" w:eastAsia="Times New Roman" w:hAnsi="Times New Roman" w:cs="Times New Roman"/>
              <w:color w:val="000000"/>
              <w:sz w:val="22"/>
              <w:szCs w:val="22"/>
            </w:rPr>
          </w:rPrChange>
        </w:rPr>
        <w:t xml:space="preserve">a growth in popularity of picture books that promote and celebrate female achievement in fields they are typically underrepresented in. While these picture books are intended to motivate young girls to pursue those fields, the </w:t>
      </w:r>
      <w:r w:rsidR="00FE7C00" w:rsidRPr="007612A9">
        <w:rPr>
          <w:rFonts w:ascii="Times New Roman" w:eastAsia="Times New Roman" w:hAnsi="Times New Roman" w:cs="Times New Roman"/>
          <w:color w:val="000000"/>
          <w:rPrChange w:id="17" w:author="Aarthi Kishin Popat" w:date="2019-08-13T17:38:00Z">
            <w:rPr>
              <w:rFonts w:ascii="Times New Roman" w:eastAsia="Times New Roman" w:hAnsi="Times New Roman" w:cs="Times New Roman"/>
              <w:color w:val="000000"/>
              <w:sz w:val="22"/>
              <w:szCs w:val="22"/>
            </w:rPr>
          </w:rPrChange>
        </w:rPr>
        <w:t>linguistic elements</w:t>
      </w:r>
      <w:r w:rsidRPr="007612A9">
        <w:rPr>
          <w:rFonts w:ascii="Times New Roman" w:eastAsia="Times New Roman" w:hAnsi="Times New Roman" w:cs="Times New Roman"/>
          <w:color w:val="000000"/>
          <w:rPrChange w:id="18" w:author="Aarthi Kishin Popat" w:date="2019-08-13T17:38:00Z">
            <w:rPr>
              <w:rFonts w:ascii="Times New Roman" w:eastAsia="Times New Roman" w:hAnsi="Times New Roman" w:cs="Times New Roman"/>
              <w:color w:val="000000"/>
              <w:sz w:val="22"/>
              <w:szCs w:val="22"/>
            </w:rPr>
          </w:rPrChange>
        </w:rPr>
        <w:t xml:space="preserve"> they contain may actually be damaging. Commonly used language structures in these picture books include girl-to-boy comparisons, girl-to-girl comparisons, and female exceptionalism.</w:t>
      </w:r>
      <w:del w:id="19" w:author="Aarthi Kishin Popat" w:date="2019-08-13T17:07:00Z">
        <w:r w:rsidRPr="007612A9" w:rsidDel="00432D97">
          <w:rPr>
            <w:rFonts w:ascii="Times New Roman" w:eastAsia="Times New Roman" w:hAnsi="Times New Roman" w:cs="Times New Roman"/>
            <w:color w:val="000000"/>
            <w:rPrChange w:id="20" w:author="Aarthi Kishin Popat" w:date="2019-08-13T17:38:00Z">
              <w:rPr>
                <w:rFonts w:ascii="Times New Roman" w:eastAsia="Times New Roman" w:hAnsi="Times New Roman" w:cs="Times New Roman"/>
                <w:color w:val="000000"/>
                <w:sz w:val="22"/>
                <w:szCs w:val="22"/>
              </w:rPr>
            </w:rPrChange>
          </w:rPr>
          <w:delText> </w:delText>
        </w:r>
      </w:del>
      <w:r w:rsidRPr="007612A9">
        <w:rPr>
          <w:rFonts w:ascii="Times New Roman" w:eastAsia="Times New Roman" w:hAnsi="Times New Roman" w:cs="Times New Roman"/>
          <w:color w:val="000000"/>
          <w:rPrChange w:id="21" w:author="Aarthi Kishin Popat" w:date="2019-08-13T17:38:00Z">
            <w:rPr>
              <w:rFonts w:ascii="Times New Roman" w:eastAsia="Times New Roman" w:hAnsi="Times New Roman" w:cs="Times New Roman"/>
              <w:color w:val="000000"/>
              <w:sz w:val="22"/>
              <w:szCs w:val="22"/>
            </w:rPr>
          </w:rPrChange>
        </w:rPr>
        <w:t xml:space="preserve"> In the Storybook Project, we include three picture books, each with a distinct instance of one of the three aforementioned sentence structures.</w:t>
      </w:r>
      <w:ins w:id="22" w:author="Aarthi Kishin Popat" w:date="2019-08-13T17:07:00Z">
        <w:r w:rsidR="00432D97" w:rsidRPr="007612A9">
          <w:rPr>
            <w:rFonts w:ascii="Times New Roman" w:eastAsia="Times New Roman" w:hAnsi="Times New Roman" w:cs="Times New Roman"/>
            <w:color w:val="000000"/>
            <w:rPrChange w:id="23" w:author="Aarthi Kishin Popat" w:date="2019-08-13T17:38:00Z">
              <w:rPr>
                <w:rFonts w:ascii="Times New Roman" w:eastAsia="Times New Roman" w:hAnsi="Times New Roman" w:cs="Times New Roman"/>
                <w:color w:val="000000"/>
                <w:sz w:val="22"/>
                <w:szCs w:val="22"/>
              </w:rPr>
            </w:rPrChange>
          </w:rPr>
          <w:t xml:space="preserve"> </w:t>
        </w:r>
        <w:r w:rsidR="00432D97" w:rsidRPr="007612A9">
          <w:rPr>
            <w:rFonts w:ascii="Times New Roman" w:eastAsia="Times New Roman" w:hAnsi="Times New Roman" w:cs="Times New Roman"/>
            <w:color w:val="000000"/>
            <w:rPrChange w:id="24" w:author="Aarthi Kishin Popat" w:date="2019-08-13T17:38:00Z">
              <w:rPr>
                <w:rFonts w:ascii="Times New Roman" w:eastAsia="Times New Roman" w:hAnsi="Times New Roman" w:cs="Times New Roman"/>
                <w:color w:val="000000"/>
                <w:sz w:val="22"/>
                <w:szCs w:val="22"/>
              </w:rPr>
            </w:rPrChange>
          </w:rPr>
          <w:t xml:space="preserve">Because young children are still </w:t>
        </w:r>
        <w:r w:rsidR="00432D97" w:rsidRPr="007612A9">
          <w:rPr>
            <w:rFonts w:ascii="Times New Roman" w:eastAsia="Times New Roman" w:hAnsi="Times New Roman" w:cs="Times New Roman"/>
            <w:color w:val="000000"/>
            <w:rPrChange w:id="25" w:author="Aarthi Kishin Popat" w:date="2019-08-13T17:38:00Z">
              <w:rPr>
                <w:rFonts w:ascii="Times New Roman" w:eastAsia="Times New Roman" w:hAnsi="Times New Roman" w:cs="Times New Roman"/>
                <w:color w:val="000000"/>
                <w:sz w:val="22"/>
                <w:szCs w:val="22"/>
              </w:rPr>
            </w:rPrChange>
          </w:rPr>
          <w:t>dis</w:t>
        </w:r>
      </w:ins>
      <w:ins w:id="26" w:author="Aarthi Kishin Popat" w:date="2019-08-13T17:08:00Z">
        <w:r w:rsidR="00432D97" w:rsidRPr="007612A9">
          <w:rPr>
            <w:rFonts w:ascii="Times New Roman" w:eastAsia="Times New Roman" w:hAnsi="Times New Roman" w:cs="Times New Roman"/>
            <w:color w:val="000000"/>
            <w:rPrChange w:id="27" w:author="Aarthi Kishin Popat" w:date="2019-08-13T17:38:00Z">
              <w:rPr>
                <w:rFonts w:ascii="Times New Roman" w:eastAsia="Times New Roman" w:hAnsi="Times New Roman" w:cs="Times New Roman"/>
                <w:color w:val="000000"/>
                <w:sz w:val="22"/>
                <w:szCs w:val="22"/>
              </w:rPr>
            </w:rPrChange>
          </w:rPr>
          <w:t>covering</w:t>
        </w:r>
      </w:ins>
      <w:ins w:id="28" w:author="Aarthi Kishin Popat" w:date="2019-08-13T17:07:00Z">
        <w:r w:rsidR="00432D97" w:rsidRPr="007612A9">
          <w:rPr>
            <w:rFonts w:ascii="Times New Roman" w:eastAsia="Times New Roman" w:hAnsi="Times New Roman" w:cs="Times New Roman"/>
            <w:color w:val="000000"/>
            <w:rPrChange w:id="29" w:author="Aarthi Kishin Popat" w:date="2019-08-13T17:38:00Z">
              <w:rPr>
                <w:rFonts w:ascii="Times New Roman" w:eastAsia="Times New Roman" w:hAnsi="Times New Roman" w:cs="Times New Roman"/>
                <w:color w:val="000000"/>
                <w:sz w:val="22"/>
                <w:szCs w:val="22"/>
              </w:rPr>
            </w:rPrChange>
          </w:rPr>
          <w:t xml:space="preserve"> what they enjoy and are passionate about,</w:t>
        </w:r>
      </w:ins>
      <w:ins w:id="30" w:author="Aarthi Kishin Popat" w:date="2019-08-13T17:08:00Z">
        <w:r w:rsidR="00432D97" w:rsidRPr="007612A9">
          <w:rPr>
            <w:rFonts w:ascii="Times New Roman" w:eastAsia="Times New Roman" w:hAnsi="Times New Roman" w:cs="Times New Roman"/>
            <w:color w:val="000000"/>
            <w:rPrChange w:id="31" w:author="Aarthi Kishin Popat" w:date="2019-08-13T17:38:00Z">
              <w:rPr>
                <w:rFonts w:ascii="Times New Roman" w:eastAsia="Times New Roman" w:hAnsi="Times New Roman" w:cs="Times New Roman"/>
                <w:color w:val="000000"/>
                <w:sz w:val="22"/>
                <w:szCs w:val="22"/>
              </w:rPr>
            </w:rPrChange>
          </w:rPr>
          <w:t xml:space="preserve"> we wonder if</w:t>
        </w:r>
      </w:ins>
      <w:ins w:id="32" w:author="Aarthi Kishin Popat" w:date="2019-08-13T17:07:00Z">
        <w:r w:rsidR="00432D97" w:rsidRPr="007612A9">
          <w:rPr>
            <w:rFonts w:ascii="Times New Roman" w:eastAsia="Times New Roman" w:hAnsi="Times New Roman" w:cs="Times New Roman"/>
            <w:color w:val="000000"/>
            <w:rPrChange w:id="33" w:author="Aarthi Kishin Popat" w:date="2019-08-13T17:38:00Z">
              <w:rPr>
                <w:rFonts w:ascii="Times New Roman" w:eastAsia="Times New Roman" w:hAnsi="Times New Roman" w:cs="Times New Roman"/>
                <w:color w:val="000000"/>
                <w:sz w:val="22"/>
                <w:szCs w:val="22"/>
              </w:rPr>
            </w:rPrChange>
          </w:rPr>
          <w:t xml:space="preserve"> hearing statements that contain these language structures </w:t>
        </w:r>
      </w:ins>
      <w:ins w:id="34" w:author="Aarthi Kishin Popat" w:date="2019-08-13T17:08:00Z">
        <w:r w:rsidR="00432D97" w:rsidRPr="007612A9">
          <w:rPr>
            <w:rFonts w:ascii="Times New Roman" w:eastAsia="Times New Roman" w:hAnsi="Times New Roman" w:cs="Times New Roman"/>
            <w:color w:val="000000"/>
            <w:rPrChange w:id="35" w:author="Aarthi Kishin Popat" w:date="2019-08-13T17:38:00Z">
              <w:rPr>
                <w:rFonts w:ascii="Times New Roman" w:eastAsia="Times New Roman" w:hAnsi="Times New Roman" w:cs="Times New Roman"/>
                <w:color w:val="000000"/>
                <w:sz w:val="22"/>
                <w:szCs w:val="22"/>
              </w:rPr>
            </w:rPrChange>
          </w:rPr>
          <w:t>might</w:t>
        </w:r>
      </w:ins>
      <w:ins w:id="36" w:author="Aarthi Kishin Popat" w:date="2019-08-13T17:07:00Z">
        <w:r w:rsidR="00432D97" w:rsidRPr="007612A9">
          <w:rPr>
            <w:rFonts w:ascii="Times New Roman" w:eastAsia="Times New Roman" w:hAnsi="Times New Roman" w:cs="Times New Roman"/>
            <w:color w:val="000000"/>
            <w:rPrChange w:id="37" w:author="Aarthi Kishin Popat" w:date="2019-08-13T17:38:00Z">
              <w:rPr>
                <w:rFonts w:ascii="Times New Roman" w:eastAsia="Times New Roman" w:hAnsi="Times New Roman" w:cs="Times New Roman"/>
                <w:color w:val="000000"/>
                <w:sz w:val="22"/>
                <w:szCs w:val="22"/>
              </w:rPr>
            </w:rPrChange>
          </w:rPr>
          <w:t xml:space="preserve"> dissuade them from pursuing certain fields in the future. </w:t>
        </w:r>
      </w:ins>
      <w:ins w:id="38" w:author="Aarthi Kishin Popat" w:date="2019-08-13T17:09:00Z">
        <w:r w:rsidR="00432D97" w:rsidRPr="007612A9">
          <w:rPr>
            <w:rFonts w:ascii="Times New Roman" w:eastAsia="Times New Roman" w:hAnsi="Times New Roman" w:cs="Times New Roman"/>
            <w:color w:val="000000"/>
            <w:rPrChange w:id="39" w:author="Aarthi Kishin Popat" w:date="2019-08-13T17:38:00Z">
              <w:rPr>
                <w:rFonts w:ascii="Times New Roman" w:eastAsia="Times New Roman" w:hAnsi="Times New Roman" w:cs="Times New Roman"/>
                <w:color w:val="000000"/>
                <w:sz w:val="22"/>
                <w:szCs w:val="22"/>
              </w:rPr>
            </w:rPrChange>
          </w:rPr>
          <w:t xml:space="preserve">In the Storybook Project, </w:t>
        </w:r>
      </w:ins>
      <w:del w:id="40" w:author="Aarthi Kishin Popat" w:date="2019-08-13T17:08:00Z">
        <w:r w:rsidRPr="007612A9" w:rsidDel="00432D97">
          <w:rPr>
            <w:rFonts w:ascii="Times New Roman" w:eastAsia="Times New Roman" w:hAnsi="Times New Roman" w:cs="Times New Roman"/>
            <w:color w:val="000000"/>
            <w:rPrChange w:id="41" w:author="Aarthi Kishin Popat" w:date="2019-08-13T17:38:00Z">
              <w:rPr>
                <w:rFonts w:ascii="Times New Roman" w:eastAsia="Times New Roman" w:hAnsi="Times New Roman" w:cs="Times New Roman"/>
                <w:color w:val="000000"/>
                <w:sz w:val="22"/>
                <w:szCs w:val="22"/>
              </w:rPr>
            </w:rPrChange>
          </w:rPr>
          <w:delText xml:space="preserve"> </w:delText>
        </w:r>
      </w:del>
      <w:del w:id="42" w:author="Aarthi Kishin Popat" w:date="2019-08-13T17:09:00Z">
        <w:r w:rsidRPr="007612A9" w:rsidDel="00432D97">
          <w:rPr>
            <w:rFonts w:ascii="Times New Roman" w:eastAsia="Times New Roman" w:hAnsi="Times New Roman" w:cs="Times New Roman"/>
            <w:color w:val="000000"/>
            <w:rPrChange w:id="43" w:author="Aarthi Kishin Popat" w:date="2019-08-13T17:38:00Z">
              <w:rPr>
                <w:rFonts w:ascii="Times New Roman" w:eastAsia="Times New Roman" w:hAnsi="Times New Roman" w:cs="Times New Roman"/>
                <w:color w:val="000000"/>
                <w:sz w:val="22"/>
                <w:szCs w:val="22"/>
              </w:rPr>
            </w:rPrChange>
          </w:rPr>
          <w:delText>W</w:delText>
        </w:r>
      </w:del>
      <w:ins w:id="44" w:author="Aarthi Kishin Popat" w:date="2019-08-13T17:09:00Z">
        <w:r w:rsidR="00432D97" w:rsidRPr="007612A9">
          <w:rPr>
            <w:rFonts w:ascii="Times New Roman" w:eastAsia="Times New Roman" w:hAnsi="Times New Roman" w:cs="Times New Roman"/>
            <w:color w:val="000000"/>
            <w:rPrChange w:id="45" w:author="Aarthi Kishin Popat" w:date="2019-08-13T17:38:00Z">
              <w:rPr>
                <w:rFonts w:ascii="Times New Roman" w:eastAsia="Times New Roman" w:hAnsi="Times New Roman" w:cs="Times New Roman"/>
                <w:color w:val="000000"/>
                <w:sz w:val="22"/>
                <w:szCs w:val="22"/>
              </w:rPr>
            </w:rPrChange>
          </w:rPr>
          <w:t>w</w:t>
        </w:r>
      </w:ins>
      <w:r w:rsidRPr="007612A9">
        <w:rPr>
          <w:rFonts w:ascii="Times New Roman" w:eastAsia="Times New Roman" w:hAnsi="Times New Roman" w:cs="Times New Roman"/>
          <w:color w:val="000000"/>
          <w:rPrChange w:id="46" w:author="Aarthi Kishin Popat" w:date="2019-08-13T17:38:00Z">
            <w:rPr>
              <w:rFonts w:ascii="Times New Roman" w:eastAsia="Times New Roman" w:hAnsi="Times New Roman" w:cs="Times New Roman"/>
              <w:color w:val="000000"/>
              <w:sz w:val="22"/>
              <w:szCs w:val="22"/>
            </w:rPr>
          </w:rPrChange>
        </w:rPr>
        <w:t>e examine the effect of these language structures on girls’ motivation to pursue these fields.</w:t>
      </w:r>
    </w:p>
    <w:p w14:paraId="74D5CD63" w14:textId="77777777" w:rsidR="000E0F17" w:rsidRPr="007612A9" w:rsidRDefault="000E0F17" w:rsidP="000E0F17">
      <w:pPr>
        <w:rPr>
          <w:rFonts w:ascii="Times New Roman" w:eastAsia="Times New Roman" w:hAnsi="Times New Roman" w:cs="Times New Roman"/>
          <w:rPrChange w:id="47" w:author="Aarthi Kishin Popat" w:date="2019-08-13T17:38:00Z">
            <w:rPr>
              <w:rFonts w:ascii="Times New Roman" w:eastAsia="Times New Roman" w:hAnsi="Times New Roman" w:cs="Times New Roman"/>
            </w:rPr>
          </w:rPrChange>
        </w:rPr>
      </w:pPr>
    </w:p>
    <w:p w14:paraId="49355709" w14:textId="77777777" w:rsidR="000E0F17" w:rsidRPr="007612A9" w:rsidRDefault="000E0F17" w:rsidP="000E0F17">
      <w:pPr>
        <w:ind w:firstLine="720"/>
        <w:rPr>
          <w:rFonts w:ascii="Times New Roman" w:eastAsia="Times New Roman" w:hAnsi="Times New Roman" w:cs="Times New Roman"/>
          <w:rPrChange w:id="48" w:author="Aarthi Kishin Popat" w:date="2019-08-13T17:38:00Z">
            <w:rPr>
              <w:rFonts w:ascii="Times New Roman" w:eastAsia="Times New Roman" w:hAnsi="Times New Roman" w:cs="Times New Roman"/>
            </w:rPr>
          </w:rPrChange>
        </w:rPr>
      </w:pPr>
      <w:r w:rsidRPr="007612A9">
        <w:rPr>
          <w:rFonts w:ascii="Times New Roman" w:eastAsia="Times New Roman" w:hAnsi="Times New Roman" w:cs="Times New Roman"/>
          <w:b/>
          <w:bCs/>
          <w:color w:val="000000"/>
          <w:rPrChange w:id="49" w:author="Aarthi Kishin Popat" w:date="2019-08-13T17:38:00Z">
            <w:rPr>
              <w:rFonts w:ascii="Times New Roman" w:eastAsia="Times New Roman" w:hAnsi="Times New Roman" w:cs="Times New Roman"/>
              <w:b/>
              <w:bCs/>
              <w:color w:val="000000"/>
              <w:sz w:val="22"/>
              <w:szCs w:val="22"/>
            </w:rPr>
          </w:rPrChange>
        </w:rPr>
        <w:t xml:space="preserve">Girl-to-Boy </w:t>
      </w:r>
      <w:commentRangeStart w:id="50"/>
      <w:r w:rsidRPr="007612A9">
        <w:rPr>
          <w:rFonts w:ascii="Times New Roman" w:eastAsia="Times New Roman" w:hAnsi="Times New Roman" w:cs="Times New Roman"/>
          <w:b/>
          <w:bCs/>
          <w:color w:val="000000"/>
          <w:rPrChange w:id="51" w:author="Aarthi Kishin Popat" w:date="2019-08-13T17:38:00Z">
            <w:rPr>
              <w:rFonts w:ascii="Times New Roman" w:eastAsia="Times New Roman" w:hAnsi="Times New Roman" w:cs="Times New Roman"/>
              <w:b/>
              <w:bCs/>
              <w:color w:val="000000"/>
              <w:sz w:val="22"/>
              <w:szCs w:val="22"/>
            </w:rPr>
          </w:rPrChange>
        </w:rPr>
        <w:t>Comparisons</w:t>
      </w:r>
      <w:commentRangeEnd w:id="50"/>
      <w:r w:rsidR="00B65EDA" w:rsidRPr="007612A9">
        <w:rPr>
          <w:rStyle w:val="CommentReference"/>
          <w:sz w:val="24"/>
          <w:szCs w:val="24"/>
          <w:rPrChange w:id="52" w:author="Aarthi Kishin Popat" w:date="2019-08-13T17:38:00Z">
            <w:rPr>
              <w:rStyle w:val="CommentReference"/>
            </w:rPr>
          </w:rPrChange>
        </w:rPr>
        <w:commentReference w:id="50"/>
      </w:r>
    </w:p>
    <w:p w14:paraId="356AF327" w14:textId="6498F3B1" w:rsidR="00CC3D32" w:rsidRPr="007612A9" w:rsidRDefault="000E0F17" w:rsidP="000E0F17">
      <w:pPr>
        <w:ind w:firstLine="720"/>
        <w:rPr>
          <w:ins w:id="53" w:author="Aarthi Kishin Popat" w:date="2019-08-12T15:26:00Z"/>
          <w:rFonts w:ascii="Times New Roman" w:eastAsia="Times New Roman" w:hAnsi="Times New Roman" w:cs="Times New Roman"/>
          <w:color w:val="000000"/>
          <w:rPrChange w:id="54" w:author="Aarthi Kishin Popat" w:date="2019-08-13T17:38:00Z">
            <w:rPr>
              <w:ins w:id="55" w:author="Aarthi Kishin Popat" w:date="2019-08-12T15:26:00Z"/>
              <w:rFonts w:ascii="Times New Roman" w:eastAsia="Times New Roman" w:hAnsi="Times New Roman" w:cs="Times New Roman"/>
              <w:color w:val="000000"/>
              <w:sz w:val="22"/>
              <w:szCs w:val="22"/>
            </w:rPr>
          </w:rPrChange>
        </w:rPr>
      </w:pPr>
      <w:r w:rsidRPr="007612A9">
        <w:rPr>
          <w:rFonts w:ascii="Times New Roman" w:eastAsia="Times New Roman" w:hAnsi="Times New Roman" w:cs="Times New Roman"/>
          <w:color w:val="000000"/>
          <w:rPrChange w:id="56" w:author="Aarthi Kishin Popat" w:date="2019-08-13T17:38:00Z">
            <w:rPr>
              <w:rFonts w:ascii="Times New Roman" w:eastAsia="Times New Roman" w:hAnsi="Times New Roman" w:cs="Times New Roman"/>
              <w:color w:val="000000"/>
              <w:sz w:val="22"/>
              <w:szCs w:val="22"/>
            </w:rPr>
          </w:rPrChange>
        </w:rPr>
        <w:t>These picture books often directly compare girls and boys with the intention of portraying them as equals. However, girl-to-boy comparisons may be harmful if in the form of directional statements, such as “Girls are just as smart as boys.”</w:t>
      </w:r>
      <w:ins w:id="57" w:author="Aarthi Kishin Popat" w:date="2019-08-12T15:18:00Z">
        <w:r w:rsidR="00CC3D32" w:rsidRPr="007612A9">
          <w:rPr>
            <w:rFonts w:ascii="Times New Roman" w:eastAsia="Times New Roman" w:hAnsi="Times New Roman" w:cs="Times New Roman"/>
            <w:color w:val="000000"/>
            <w:rPrChange w:id="58" w:author="Aarthi Kishin Popat" w:date="2019-08-13T17:38:00Z">
              <w:rPr>
                <w:rFonts w:ascii="Times New Roman" w:eastAsia="Times New Roman" w:hAnsi="Times New Roman" w:cs="Times New Roman"/>
                <w:color w:val="000000"/>
                <w:sz w:val="22"/>
                <w:szCs w:val="22"/>
              </w:rPr>
            </w:rPrChange>
          </w:rPr>
          <w:t xml:space="preserve"> Tversky’s work on </w:t>
        </w:r>
      </w:ins>
      <w:ins w:id="59" w:author="Aarthi Kishin Popat" w:date="2019-08-12T15:19:00Z">
        <w:r w:rsidR="00CC3D32" w:rsidRPr="007612A9">
          <w:rPr>
            <w:rFonts w:ascii="Times New Roman" w:eastAsia="Times New Roman" w:hAnsi="Times New Roman" w:cs="Times New Roman"/>
            <w:color w:val="000000"/>
            <w:rPrChange w:id="60" w:author="Aarthi Kishin Popat" w:date="2019-08-13T17:38:00Z">
              <w:rPr>
                <w:rFonts w:ascii="Times New Roman" w:eastAsia="Times New Roman" w:hAnsi="Times New Roman" w:cs="Times New Roman"/>
                <w:color w:val="000000"/>
                <w:sz w:val="22"/>
                <w:szCs w:val="22"/>
              </w:rPr>
            </w:rPrChange>
          </w:rPr>
          <w:t xml:space="preserve">features of similarity establishes that directional statements are </w:t>
        </w:r>
      </w:ins>
      <w:ins w:id="61" w:author="Aarthi Kishin Popat" w:date="2019-08-12T15:20:00Z">
        <w:r w:rsidR="00CC3D32" w:rsidRPr="007612A9">
          <w:rPr>
            <w:rFonts w:ascii="Times New Roman" w:eastAsia="Times New Roman" w:hAnsi="Times New Roman" w:cs="Times New Roman"/>
            <w:color w:val="000000"/>
            <w:rPrChange w:id="62" w:author="Aarthi Kishin Popat" w:date="2019-08-13T17:38:00Z">
              <w:rPr>
                <w:rFonts w:ascii="Times New Roman" w:eastAsia="Times New Roman" w:hAnsi="Times New Roman" w:cs="Times New Roman"/>
                <w:color w:val="000000"/>
                <w:sz w:val="22"/>
                <w:szCs w:val="22"/>
              </w:rPr>
            </w:rPrChange>
          </w:rPr>
          <w:t xml:space="preserve">statements that contain a subject and a referent and are inequivalent to their converse. </w:t>
        </w:r>
      </w:ins>
      <w:ins w:id="63" w:author="Aarthi Kishin Popat" w:date="2019-08-12T15:22:00Z">
        <w:r w:rsidR="00CC3D32" w:rsidRPr="007612A9">
          <w:rPr>
            <w:rFonts w:ascii="Times New Roman" w:eastAsia="Times New Roman" w:hAnsi="Times New Roman" w:cs="Times New Roman"/>
            <w:color w:val="000000"/>
            <w:rPrChange w:id="64" w:author="Aarthi Kishin Popat" w:date="2019-08-13T17:38:00Z">
              <w:rPr>
                <w:rFonts w:ascii="Times New Roman" w:eastAsia="Times New Roman" w:hAnsi="Times New Roman" w:cs="Times New Roman"/>
                <w:color w:val="000000"/>
                <w:sz w:val="22"/>
                <w:szCs w:val="22"/>
              </w:rPr>
            </w:rPrChange>
          </w:rPr>
          <w:t xml:space="preserve">For example, Tversky demonstrates </w:t>
        </w:r>
      </w:ins>
      <w:ins w:id="65" w:author="Aarthi Kishin Popat" w:date="2019-08-12T15:23:00Z">
        <w:r w:rsidR="00CC3D32" w:rsidRPr="007612A9">
          <w:rPr>
            <w:rFonts w:ascii="Times New Roman" w:eastAsia="Times New Roman" w:hAnsi="Times New Roman" w:cs="Times New Roman"/>
            <w:color w:val="000000"/>
            <w:rPrChange w:id="66" w:author="Aarthi Kishin Popat" w:date="2019-08-13T17:38:00Z">
              <w:rPr>
                <w:rFonts w:ascii="Times New Roman" w:eastAsia="Times New Roman" w:hAnsi="Times New Roman" w:cs="Times New Roman"/>
                <w:color w:val="000000"/>
                <w:sz w:val="22"/>
                <w:szCs w:val="22"/>
              </w:rPr>
            </w:rPrChange>
          </w:rPr>
          <w:t>th</w:t>
        </w:r>
      </w:ins>
      <w:ins w:id="67" w:author="Aarthi Kishin Popat" w:date="2019-08-12T15:24:00Z">
        <w:r w:rsidR="00CC3D32" w:rsidRPr="007612A9">
          <w:rPr>
            <w:rFonts w:ascii="Times New Roman" w:eastAsia="Times New Roman" w:hAnsi="Times New Roman" w:cs="Times New Roman"/>
            <w:color w:val="000000"/>
            <w:rPrChange w:id="68" w:author="Aarthi Kishin Popat" w:date="2019-08-13T17:38:00Z">
              <w:rPr>
                <w:rFonts w:ascii="Times New Roman" w:eastAsia="Times New Roman" w:hAnsi="Times New Roman" w:cs="Times New Roman"/>
                <w:color w:val="000000"/>
                <w:sz w:val="22"/>
                <w:szCs w:val="22"/>
              </w:rPr>
            </w:rPrChange>
          </w:rPr>
          <w:t>at in comparing Turks to tigers, we use the statement “Turks fight like tigers” and not “tigers fight like Turks,” because tigers should b</w:t>
        </w:r>
      </w:ins>
      <w:ins w:id="69" w:author="Aarthi Kishin Popat" w:date="2019-08-12T15:25:00Z">
        <w:r w:rsidR="00CC3D32" w:rsidRPr="007612A9">
          <w:rPr>
            <w:rFonts w:ascii="Times New Roman" w:eastAsia="Times New Roman" w:hAnsi="Times New Roman" w:cs="Times New Roman"/>
            <w:color w:val="000000"/>
            <w:rPrChange w:id="70" w:author="Aarthi Kishin Popat" w:date="2019-08-13T17:38:00Z">
              <w:rPr>
                <w:rFonts w:ascii="Times New Roman" w:eastAsia="Times New Roman" w:hAnsi="Times New Roman" w:cs="Times New Roman"/>
                <w:color w:val="000000"/>
                <w:sz w:val="22"/>
                <w:szCs w:val="22"/>
              </w:rPr>
            </w:rPrChange>
          </w:rPr>
          <w:t>e the referent or baseline as they are renowned for their fighting.</w:t>
        </w:r>
      </w:ins>
      <w:ins w:id="71" w:author="Aarthi Kishin Popat" w:date="2019-08-12T16:11:00Z">
        <w:r w:rsidR="00AA581B" w:rsidRPr="007612A9">
          <w:rPr>
            <w:rFonts w:ascii="Times New Roman" w:eastAsia="Times New Roman" w:hAnsi="Times New Roman" w:cs="Times New Roman"/>
            <w:color w:val="000000"/>
            <w:rPrChange w:id="72" w:author="Aarthi Kishin Popat" w:date="2019-08-13T17:38:00Z">
              <w:rPr>
                <w:rFonts w:ascii="Times New Roman" w:eastAsia="Times New Roman" w:hAnsi="Times New Roman" w:cs="Times New Roman"/>
                <w:color w:val="000000"/>
                <w:sz w:val="22"/>
                <w:szCs w:val="22"/>
              </w:rPr>
            </w:rPrChange>
          </w:rPr>
          <w:t xml:space="preserve"> </w:t>
        </w:r>
      </w:ins>
      <w:ins w:id="73" w:author="Aarthi Kishin Popat" w:date="2019-08-12T15:20:00Z">
        <w:r w:rsidR="00CC3D32" w:rsidRPr="007612A9">
          <w:rPr>
            <w:rFonts w:ascii="Times New Roman" w:eastAsia="Times New Roman" w:hAnsi="Times New Roman" w:cs="Times New Roman"/>
            <w:color w:val="000000"/>
            <w:rPrChange w:id="74" w:author="Aarthi Kishin Popat" w:date="2019-08-13T17:38:00Z">
              <w:rPr>
                <w:rFonts w:ascii="Times New Roman" w:eastAsia="Times New Roman" w:hAnsi="Times New Roman" w:cs="Times New Roman"/>
                <w:color w:val="000000"/>
                <w:sz w:val="22"/>
                <w:szCs w:val="22"/>
              </w:rPr>
            </w:rPrChange>
          </w:rPr>
          <w:t>Tversky</w:t>
        </w:r>
      </w:ins>
      <w:ins w:id="75" w:author="Aarthi Kishin Popat" w:date="2019-08-12T16:10:00Z">
        <w:r w:rsidR="00AA581B" w:rsidRPr="007612A9">
          <w:rPr>
            <w:rFonts w:ascii="Times New Roman" w:eastAsia="Times New Roman" w:hAnsi="Times New Roman" w:cs="Times New Roman"/>
            <w:color w:val="000000"/>
            <w:rPrChange w:id="76" w:author="Aarthi Kishin Popat" w:date="2019-08-13T17:38:00Z">
              <w:rPr>
                <w:rFonts w:ascii="Times New Roman" w:eastAsia="Times New Roman" w:hAnsi="Times New Roman" w:cs="Times New Roman"/>
                <w:color w:val="000000"/>
                <w:sz w:val="22"/>
                <w:szCs w:val="22"/>
              </w:rPr>
            </w:rPrChange>
          </w:rPr>
          <w:t xml:space="preserve"> found that statements have higher ratings of similarity when the referent is more prominent, s</w:t>
        </w:r>
      </w:ins>
      <w:ins w:id="77" w:author="Aarthi Kishin Popat" w:date="2019-08-12T16:11:00Z">
        <w:r w:rsidR="00AA581B" w:rsidRPr="007612A9">
          <w:rPr>
            <w:rFonts w:ascii="Times New Roman" w:eastAsia="Times New Roman" w:hAnsi="Times New Roman" w:cs="Times New Roman"/>
            <w:color w:val="000000"/>
            <w:rPrChange w:id="78" w:author="Aarthi Kishin Popat" w:date="2019-08-13T17:38:00Z">
              <w:rPr>
                <w:rFonts w:ascii="Times New Roman" w:eastAsia="Times New Roman" w:hAnsi="Times New Roman" w:cs="Times New Roman"/>
                <w:color w:val="000000"/>
                <w:sz w:val="22"/>
                <w:szCs w:val="22"/>
              </w:rPr>
            </w:rPrChange>
          </w:rPr>
          <w:t xml:space="preserve">uggesting that it makes more sense to people for the more renowned, typical, or established object to occupy the referential position in a directional statement. </w:t>
        </w:r>
      </w:ins>
      <w:ins w:id="79" w:author="Aarthi Kishin Popat" w:date="2019-08-12T16:10:00Z">
        <w:r w:rsidR="00AA581B" w:rsidRPr="007612A9">
          <w:rPr>
            <w:rFonts w:ascii="Times New Roman" w:eastAsia="Times New Roman" w:hAnsi="Times New Roman" w:cs="Times New Roman"/>
            <w:color w:val="000000"/>
            <w:rPrChange w:id="80" w:author="Aarthi Kishin Popat" w:date="2019-08-13T17:38:00Z">
              <w:rPr>
                <w:rFonts w:ascii="Times New Roman" w:eastAsia="Times New Roman" w:hAnsi="Times New Roman" w:cs="Times New Roman"/>
                <w:color w:val="000000"/>
                <w:sz w:val="22"/>
                <w:szCs w:val="22"/>
              </w:rPr>
            </w:rPrChange>
          </w:rPr>
          <w:t>He suggests</w:t>
        </w:r>
      </w:ins>
      <w:ins w:id="81" w:author="Aarthi Kishin Popat" w:date="2019-08-12T15:19:00Z">
        <w:r w:rsidR="00CC3D32" w:rsidRPr="007612A9">
          <w:rPr>
            <w:rFonts w:ascii="Times New Roman" w:eastAsia="Times New Roman" w:hAnsi="Times New Roman" w:cs="Times New Roman"/>
            <w:color w:val="000000"/>
            <w:rPrChange w:id="82" w:author="Aarthi Kishin Popat" w:date="2019-08-13T17:38:00Z">
              <w:rPr>
                <w:rFonts w:ascii="Times New Roman" w:eastAsia="Times New Roman" w:hAnsi="Times New Roman" w:cs="Times New Roman"/>
                <w:color w:val="000000"/>
                <w:sz w:val="22"/>
                <w:szCs w:val="22"/>
              </w:rPr>
            </w:rPrChange>
          </w:rPr>
          <w:t xml:space="preserve"> that directional statements can construe asymmetrical judgements of similarity</w:t>
        </w:r>
      </w:ins>
      <w:ins w:id="83" w:author="Aarthi Kishin Popat" w:date="2019-08-13T17:34:00Z">
        <w:r w:rsidR="008779AF" w:rsidRPr="007612A9">
          <w:rPr>
            <w:rFonts w:ascii="Times New Roman" w:eastAsia="Times New Roman" w:hAnsi="Times New Roman" w:cs="Times New Roman"/>
            <w:color w:val="000000"/>
            <w:rPrChange w:id="84" w:author="Aarthi Kishin Popat" w:date="2019-08-13T17:38:00Z">
              <w:rPr>
                <w:rFonts w:ascii="Times New Roman" w:eastAsia="Times New Roman" w:hAnsi="Times New Roman" w:cs="Times New Roman"/>
                <w:color w:val="000000"/>
                <w:sz w:val="22"/>
                <w:szCs w:val="22"/>
              </w:rPr>
            </w:rPrChange>
          </w:rPr>
          <w:t xml:space="preserve"> </w:t>
        </w:r>
      </w:ins>
      <w:ins w:id="85" w:author="Aarthi Kishin Popat" w:date="2019-08-13T16:54:00Z">
        <w:r w:rsidR="00666A1E" w:rsidRPr="007612A9">
          <w:rPr>
            <w:rFonts w:ascii="Times New Roman" w:eastAsia="Times New Roman" w:hAnsi="Times New Roman" w:cs="Times New Roman"/>
            <w:color w:val="000000"/>
            <w:rPrChange w:id="86" w:author="Aarthi Kishin Popat" w:date="2019-08-13T17:38:00Z">
              <w:rPr>
                <w:rFonts w:ascii="Times New Roman" w:eastAsia="Times New Roman" w:hAnsi="Times New Roman" w:cs="Times New Roman"/>
                <w:color w:val="000000"/>
                <w:sz w:val="22"/>
                <w:szCs w:val="22"/>
              </w:rPr>
            </w:rPrChange>
          </w:rPr>
          <w:t>—</w:t>
        </w:r>
      </w:ins>
      <w:ins w:id="87" w:author="Aarthi Kishin Popat" w:date="2019-08-13T17:34:00Z">
        <w:r w:rsidR="008779AF" w:rsidRPr="007612A9">
          <w:rPr>
            <w:rFonts w:ascii="Times New Roman" w:eastAsia="Times New Roman" w:hAnsi="Times New Roman" w:cs="Times New Roman"/>
            <w:color w:val="000000"/>
            <w:rPrChange w:id="88" w:author="Aarthi Kishin Popat" w:date="2019-08-13T17:38:00Z">
              <w:rPr>
                <w:rFonts w:ascii="Times New Roman" w:eastAsia="Times New Roman" w:hAnsi="Times New Roman" w:cs="Times New Roman"/>
                <w:color w:val="000000"/>
                <w:sz w:val="22"/>
                <w:szCs w:val="22"/>
              </w:rPr>
            </w:rPrChange>
          </w:rPr>
          <w:t xml:space="preserve"> </w:t>
        </w:r>
      </w:ins>
      <w:ins w:id="89" w:author="Aarthi Kishin Popat" w:date="2019-08-13T16:54:00Z">
        <w:r w:rsidR="00666A1E" w:rsidRPr="007612A9">
          <w:rPr>
            <w:rFonts w:ascii="Times New Roman" w:eastAsia="Times New Roman" w:hAnsi="Times New Roman" w:cs="Times New Roman"/>
            <w:color w:val="000000"/>
            <w:rPrChange w:id="90" w:author="Aarthi Kishin Popat" w:date="2019-08-13T17:38:00Z">
              <w:rPr>
                <w:rFonts w:ascii="Times New Roman" w:eastAsia="Times New Roman" w:hAnsi="Times New Roman" w:cs="Times New Roman"/>
                <w:color w:val="000000"/>
                <w:sz w:val="22"/>
                <w:szCs w:val="22"/>
              </w:rPr>
            </w:rPrChange>
          </w:rPr>
          <w:t xml:space="preserve">meaning that they might not have their intended effect </w:t>
        </w:r>
      </w:ins>
      <w:ins w:id="91" w:author="Aarthi Kishin Popat" w:date="2019-08-12T15:21:00Z">
        <w:r w:rsidR="00CC3D32" w:rsidRPr="007612A9">
          <w:rPr>
            <w:rFonts w:ascii="Times New Roman" w:eastAsia="Times New Roman" w:hAnsi="Times New Roman" w:cs="Times New Roman"/>
            <w:color w:val="000000"/>
            <w:rPrChange w:id="92" w:author="Aarthi Kishin Popat" w:date="2019-08-13T17:38:00Z">
              <w:rPr>
                <w:rFonts w:ascii="Times New Roman" w:eastAsia="Times New Roman" w:hAnsi="Times New Roman" w:cs="Times New Roman"/>
                <w:color w:val="000000"/>
                <w:sz w:val="22"/>
                <w:szCs w:val="22"/>
              </w:rPr>
            </w:rPrChange>
          </w:rPr>
          <w:t xml:space="preserve">(Tversky 1977). </w:t>
        </w:r>
      </w:ins>
    </w:p>
    <w:p w14:paraId="0835CA55" w14:textId="100E7DA2" w:rsidR="00CC3D32" w:rsidRPr="007612A9" w:rsidRDefault="00CC3D32" w:rsidP="000E0F17">
      <w:pPr>
        <w:ind w:firstLine="720"/>
        <w:rPr>
          <w:ins w:id="93" w:author="Aarthi Kishin Popat" w:date="2019-08-12T15:18:00Z"/>
          <w:rFonts w:ascii="Times New Roman" w:eastAsia="Times New Roman" w:hAnsi="Times New Roman" w:cs="Times New Roman"/>
          <w:color w:val="000000"/>
          <w:rPrChange w:id="94" w:author="Aarthi Kishin Popat" w:date="2019-08-13T17:38:00Z">
            <w:rPr>
              <w:ins w:id="95" w:author="Aarthi Kishin Popat" w:date="2019-08-12T15:18:00Z"/>
              <w:rFonts w:ascii="Times New Roman" w:eastAsia="Times New Roman" w:hAnsi="Times New Roman" w:cs="Times New Roman"/>
              <w:color w:val="000000"/>
              <w:sz w:val="22"/>
              <w:szCs w:val="22"/>
            </w:rPr>
          </w:rPrChange>
        </w:rPr>
      </w:pPr>
      <w:proofErr w:type="spellStart"/>
      <w:ins w:id="96" w:author="Aarthi Kishin Popat" w:date="2019-08-12T15:29:00Z">
        <w:r w:rsidRPr="007612A9">
          <w:rPr>
            <w:rFonts w:ascii="Times New Roman" w:eastAsia="Times New Roman" w:hAnsi="Times New Roman" w:cs="Times New Roman"/>
            <w:color w:val="000000"/>
            <w:rPrChange w:id="97" w:author="Aarthi Kishin Popat" w:date="2019-08-13T17:38:00Z">
              <w:rPr>
                <w:rFonts w:ascii="Times New Roman" w:eastAsia="Times New Roman" w:hAnsi="Times New Roman" w:cs="Times New Roman"/>
                <w:color w:val="000000"/>
                <w:sz w:val="22"/>
                <w:szCs w:val="22"/>
              </w:rPr>
            </w:rPrChange>
          </w:rPr>
          <w:t>Gleitman</w:t>
        </w:r>
        <w:proofErr w:type="spellEnd"/>
        <w:r w:rsidRPr="007612A9">
          <w:rPr>
            <w:rFonts w:ascii="Times New Roman" w:eastAsia="Times New Roman" w:hAnsi="Times New Roman" w:cs="Times New Roman"/>
            <w:color w:val="000000"/>
            <w:rPrChange w:id="98" w:author="Aarthi Kishin Popat" w:date="2019-08-13T17:38:00Z">
              <w:rPr>
                <w:rFonts w:ascii="Times New Roman" w:eastAsia="Times New Roman" w:hAnsi="Times New Roman" w:cs="Times New Roman"/>
                <w:color w:val="000000"/>
                <w:sz w:val="22"/>
                <w:szCs w:val="22"/>
              </w:rPr>
            </w:rPrChange>
          </w:rPr>
          <w:t xml:space="preserve"> et al. elaborate upon Tversky’s work on similarity, </w:t>
        </w:r>
      </w:ins>
      <w:ins w:id="99" w:author="Aarthi Kishin Popat" w:date="2019-08-13T16:13:00Z">
        <w:r w:rsidR="00712685" w:rsidRPr="007612A9">
          <w:rPr>
            <w:rFonts w:ascii="Times New Roman" w:eastAsia="Times New Roman" w:hAnsi="Times New Roman" w:cs="Times New Roman"/>
            <w:color w:val="000000"/>
            <w:rPrChange w:id="100" w:author="Aarthi Kishin Popat" w:date="2019-08-13T17:38:00Z">
              <w:rPr>
                <w:rFonts w:ascii="Times New Roman" w:eastAsia="Times New Roman" w:hAnsi="Times New Roman" w:cs="Times New Roman"/>
                <w:color w:val="000000"/>
                <w:sz w:val="22"/>
                <w:szCs w:val="22"/>
              </w:rPr>
            </w:rPrChange>
          </w:rPr>
          <w:t xml:space="preserve">critiquing </w:t>
        </w:r>
      </w:ins>
      <w:ins w:id="101" w:author="Aarthi Kishin Popat" w:date="2019-08-13T16:14:00Z">
        <w:r w:rsidR="00712685" w:rsidRPr="007612A9">
          <w:rPr>
            <w:rFonts w:ascii="Times New Roman" w:eastAsia="Times New Roman" w:hAnsi="Times New Roman" w:cs="Times New Roman"/>
            <w:color w:val="000000"/>
            <w:rPrChange w:id="102" w:author="Aarthi Kishin Popat" w:date="2019-08-13T17:38:00Z">
              <w:rPr>
                <w:rFonts w:ascii="Times New Roman" w:eastAsia="Times New Roman" w:hAnsi="Times New Roman" w:cs="Times New Roman"/>
                <w:color w:val="000000"/>
                <w:sz w:val="22"/>
                <w:szCs w:val="22"/>
              </w:rPr>
            </w:rPrChange>
          </w:rPr>
          <w:t xml:space="preserve">Tversky’s assertion that the concept of similarity is in itself asymmetrical. In doing so, however, </w:t>
        </w:r>
        <w:proofErr w:type="spellStart"/>
        <w:r w:rsidR="00712685" w:rsidRPr="007612A9">
          <w:rPr>
            <w:rFonts w:ascii="Times New Roman" w:eastAsia="Times New Roman" w:hAnsi="Times New Roman" w:cs="Times New Roman"/>
            <w:color w:val="000000"/>
            <w:rPrChange w:id="103" w:author="Aarthi Kishin Popat" w:date="2019-08-13T17:38:00Z">
              <w:rPr>
                <w:rFonts w:ascii="Times New Roman" w:eastAsia="Times New Roman" w:hAnsi="Times New Roman" w:cs="Times New Roman"/>
                <w:color w:val="000000"/>
                <w:sz w:val="22"/>
                <w:szCs w:val="22"/>
              </w:rPr>
            </w:rPrChange>
          </w:rPr>
          <w:t>Gleitman</w:t>
        </w:r>
        <w:proofErr w:type="spellEnd"/>
        <w:r w:rsidR="00712685" w:rsidRPr="007612A9">
          <w:rPr>
            <w:rFonts w:ascii="Times New Roman" w:eastAsia="Times New Roman" w:hAnsi="Times New Roman" w:cs="Times New Roman"/>
            <w:color w:val="000000"/>
            <w:rPrChange w:id="104" w:author="Aarthi Kishin Popat" w:date="2019-08-13T17:38:00Z">
              <w:rPr>
                <w:rFonts w:ascii="Times New Roman" w:eastAsia="Times New Roman" w:hAnsi="Times New Roman" w:cs="Times New Roman"/>
                <w:color w:val="000000"/>
                <w:sz w:val="22"/>
                <w:szCs w:val="22"/>
              </w:rPr>
            </w:rPrChange>
          </w:rPr>
          <w:t xml:space="preserve"> et al. demonstrate that </w:t>
        </w:r>
      </w:ins>
      <w:ins w:id="105" w:author="Aarthi Kishin Popat" w:date="2019-08-13T16:55:00Z">
        <w:r w:rsidR="00666A1E" w:rsidRPr="007612A9">
          <w:rPr>
            <w:rFonts w:ascii="Times New Roman" w:eastAsia="Times New Roman" w:hAnsi="Times New Roman" w:cs="Times New Roman"/>
            <w:color w:val="000000"/>
            <w:rPrChange w:id="106" w:author="Aarthi Kishin Popat" w:date="2019-08-13T17:38:00Z">
              <w:rPr>
                <w:rFonts w:ascii="Times New Roman" w:eastAsia="Times New Roman" w:hAnsi="Times New Roman" w:cs="Times New Roman"/>
                <w:color w:val="000000"/>
                <w:sz w:val="22"/>
                <w:szCs w:val="22"/>
              </w:rPr>
            </w:rPrChange>
          </w:rPr>
          <w:t xml:space="preserve">people’s judgements of directional statements of similarity are affected by </w:t>
        </w:r>
      </w:ins>
      <w:ins w:id="107" w:author="Aarthi Kishin Popat" w:date="2019-08-13T16:17:00Z">
        <w:r w:rsidR="00712685" w:rsidRPr="007612A9">
          <w:rPr>
            <w:rFonts w:ascii="Times New Roman" w:eastAsia="Times New Roman" w:hAnsi="Times New Roman" w:cs="Times New Roman"/>
            <w:color w:val="000000"/>
            <w:rPrChange w:id="108" w:author="Aarthi Kishin Popat" w:date="2019-08-13T17:38:00Z">
              <w:rPr>
                <w:rFonts w:ascii="Times New Roman" w:eastAsia="Times New Roman" w:hAnsi="Times New Roman" w:cs="Times New Roman"/>
                <w:color w:val="000000"/>
                <w:sz w:val="22"/>
                <w:szCs w:val="22"/>
              </w:rPr>
            </w:rPrChange>
          </w:rPr>
          <w:t>the absurd</w:t>
        </w:r>
      </w:ins>
      <w:ins w:id="109" w:author="Aarthi Kishin Popat" w:date="2019-08-13T16:18:00Z">
        <w:r w:rsidR="00712685" w:rsidRPr="007612A9">
          <w:rPr>
            <w:rFonts w:ascii="Times New Roman" w:eastAsia="Times New Roman" w:hAnsi="Times New Roman" w:cs="Times New Roman"/>
            <w:color w:val="000000"/>
            <w:rPrChange w:id="110" w:author="Aarthi Kishin Popat" w:date="2019-08-13T17:38:00Z">
              <w:rPr>
                <w:rFonts w:ascii="Times New Roman" w:eastAsia="Times New Roman" w:hAnsi="Times New Roman" w:cs="Times New Roman"/>
                <w:color w:val="000000"/>
                <w:sz w:val="22"/>
                <w:szCs w:val="22"/>
              </w:rPr>
            </w:rPrChange>
          </w:rPr>
          <w:t>ity of the</w:t>
        </w:r>
      </w:ins>
      <w:ins w:id="111" w:author="Aarthi Kishin Popat" w:date="2019-08-13T16:56:00Z">
        <w:r w:rsidR="00666A1E" w:rsidRPr="007612A9">
          <w:rPr>
            <w:rFonts w:ascii="Times New Roman" w:eastAsia="Times New Roman" w:hAnsi="Times New Roman" w:cs="Times New Roman"/>
            <w:color w:val="000000"/>
            <w:rPrChange w:id="112" w:author="Aarthi Kishin Popat" w:date="2019-08-13T17:38:00Z">
              <w:rPr>
                <w:rFonts w:ascii="Times New Roman" w:eastAsia="Times New Roman" w:hAnsi="Times New Roman" w:cs="Times New Roman"/>
                <w:color w:val="000000"/>
                <w:sz w:val="22"/>
                <w:szCs w:val="22"/>
              </w:rPr>
            </w:rPrChange>
          </w:rPr>
          <w:t xml:space="preserve"> subject of the sentence</w:t>
        </w:r>
      </w:ins>
      <w:ins w:id="113" w:author="Aarthi Kishin Popat" w:date="2019-08-13T16:18:00Z">
        <w:r w:rsidR="00712685" w:rsidRPr="007612A9">
          <w:rPr>
            <w:rFonts w:ascii="Times New Roman" w:eastAsia="Times New Roman" w:hAnsi="Times New Roman" w:cs="Times New Roman"/>
            <w:color w:val="000000"/>
            <w:rPrChange w:id="114" w:author="Aarthi Kishin Popat" w:date="2019-08-13T17:38:00Z">
              <w:rPr>
                <w:rFonts w:ascii="Times New Roman" w:eastAsia="Times New Roman" w:hAnsi="Times New Roman" w:cs="Times New Roman"/>
                <w:color w:val="000000"/>
                <w:sz w:val="22"/>
                <w:szCs w:val="22"/>
              </w:rPr>
            </w:rPrChange>
          </w:rPr>
          <w:t xml:space="preserve">. For example, people </w:t>
        </w:r>
      </w:ins>
      <w:ins w:id="115" w:author="Aarthi Kishin Popat" w:date="2019-08-13T16:19:00Z">
        <w:r w:rsidR="00712685" w:rsidRPr="007612A9">
          <w:rPr>
            <w:rFonts w:ascii="Times New Roman" w:eastAsia="Times New Roman" w:hAnsi="Times New Roman" w:cs="Times New Roman"/>
            <w:color w:val="000000"/>
            <w:rPrChange w:id="116" w:author="Aarthi Kishin Popat" w:date="2019-08-13T17:38:00Z">
              <w:rPr>
                <w:rFonts w:ascii="Times New Roman" w:eastAsia="Times New Roman" w:hAnsi="Times New Roman" w:cs="Times New Roman"/>
                <w:color w:val="000000"/>
                <w:sz w:val="22"/>
                <w:szCs w:val="22"/>
              </w:rPr>
            </w:rPrChange>
          </w:rPr>
          <w:t xml:space="preserve">prefer the sentence “The bus ran into the lamppost” but </w:t>
        </w:r>
      </w:ins>
      <w:ins w:id="117" w:author="Aarthi Kishin Popat" w:date="2019-08-13T16:18:00Z">
        <w:r w:rsidR="00712685" w:rsidRPr="007612A9">
          <w:rPr>
            <w:rFonts w:ascii="Times New Roman" w:eastAsia="Times New Roman" w:hAnsi="Times New Roman" w:cs="Times New Roman"/>
            <w:color w:val="000000"/>
            <w:rPrChange w:id="118" w:author="Aarthi Kishin Popat" w:date="2019-08-13T17:38:00Z">
              <w:rPr>
                <w:rFonts w:ascii="Times New Roman" w:eastAsia="Times New Roman" w:hAnsi="Times New Roman" w:cs="Times New Roman"/>
                <w:color w:val="000000"/>
                <w:sz w:val="22"/>
                <w:szCs w:val="22"/>
              </w:rPr>
            </w:rPrChange>
          </w:rPr>
          <w:t>are averse to the statement “The lamppost ran into the bus,” because the</w:t>
        </w:r>
      </w:ins>
      <w:ins w:id="119" w:author="Aarthi Kishin Popat" w:date="2019-08-13T16:19:00Z">
        <w:r w:rsidR="00712685" w:rsidRPr="007612A9">
          <w:rPr>
            <w:rFonts w:ascii="Times New Roman" w:eastAsia="Times New Roman" w:hAnsi="Times New Roman" w:cs="Times New Roman"/>
            <w:color w:val="000000"/>
            <w:rPrChange w:id="120" w:author="Aarthi Kishin Popat" w:date="2019-08-13T17:38:00Z">
              <w:rPr>
                <w:rFonts w:ascii="Times New Roman" w:eastAsia="Times New Roman" w:hAnsi="Times New Roman" w:cs="Times New Roman"/>
                <w:color w:val="000000"/>
                <w:sz w:val="22"/>
                <w:szCs w:val="22"/>
              </w:rPr>
            </w:rPrChange>
          </w:rPr>
          <w:t xml:space="preserve"> lamppost as the </w:t>
        </w:r>
      </w:ins>
      <w:ins w:id="121" w:author="Aarthi Kishin Popat" w:date="2019-08-13T16:56:00Z">
        <w:r w:rsidR="00666A1E" w:rsidRPr="007612A9">
          <w:rPr>
            <w:rFonts w:ascii="Times New Roman" w:eastAsia="Times New Roman" w:hAnsi="Times New Roman" w:cs="Times New Roman"/>
            <w:color w:val="000000"/>
            <w:rPrChange w:id="122" w:author="Aarthi Kishin Popat" w:date="2019-08-13T17:38:00Z">
              <w:rPr>
                <w:rFonts w:ascii="Times New Roman" w:eastAsia="Times New Roman" w:hAnsi="Times New Roman" w:cs="Times New Roman"/>
                <w:color w:val="000000"/>
                <w:sz w:val="22"/>
                <w:szCs w:val="22"/>
              </w:rPr>
            </w:rPrChange>
          </w:rPr>
          <w:t xml:space="preserve">subject or </w:t>
        </w:r>
      </w:ins>
      <w:ins w:id="123" w:author="Aarthi Kishin Popat" w:date="2019-08-13T16:19:00Z">
        <w:r w:rsidR="00712685" w:rsidRPr="007612A9">
          <w:rPr>
            <w:rFonts w:ascii="Times New Roman" w:eastAsia="Times New Roman" w:hAnsi="Times New Roman" w:cs="Times New Roman"/>
            <w:color w:val="000000"/>
            <w:rPrChange w:id="124" w:author="Aarthi Kishin Popat" w:date="2019-08-13T17:38:00Z">
              <w:rPr>
                <w:rFonts w:ascii="Times New Roman" w:eastAsia="Times New Roman" w:hAnsi="Times New Roman" w:cs="Times New Roman"/>
                <w:color w:val="000000"/>
                <w:sz w:val="22"/>
                <w:szCs w:val="22"/>
              </w:rPr>
            </w:rPrChange>
          </w:rPr>
          <w:t>agent in this case is highly implausible</w:t>
        </w:r>
      </w:ins>
      <w:ins w:id="125" w:author="Aarthi Kishin Popat" w:date="2019-08-13T17:35:00Z">
        <w:r w:rsidR="008779AF" w:rsidRPr="007612A9">
          <w:rPr>
            <w:rFonts w:ascii="Times New Roman" w:eastAsia="Times New Roman" w:hAnsi="Times New Roman" w:cs="Times New Roman"/>
            <w:color w:val="000000"/>
            <w:rPrChange w:id="126" w:author="Aarthi Kishin Popat" w:date="2019-08-13T17:38:00Z">
              <w:rPr>
                <w:rFonts w:ascii="Times New Roman" w:eastAsia="Times New Roman" w:hAnsi="Times New Roman" w:cs="Times New Roman"/>
                <w:color w:val="000000"/>
                <w:sz w:val="22"/>
                <w:szCs w:val="22"/>
              </w:rPr>
            </w:rPrChange>
          </w:rPr>
          <w:t xml:space="preserve"> (</w:t>
        </w:r>
        <w:proofErr w:type="spellStart"/>
        <w:r w:rsidR="008779AF" w:rsidRPr="007612A9">
          <w:rPr>
            <w:rFonts w:ascii="Times New Roman" w:eastAsia="Times New Roman" w:hAnsi="Times New Roman" w:cs="Times New Roman"/>
            <w:color w:val="000000"/>
            <w:rPrChange w:id="127" w:author="Aarthi Kishin Popat" w:date="2019-08-13T17:38:00Z">
              <w:rPr>
                <w:rFonts w:ascii="Times New Roman" w:eastAsia="Times New Roman" w:hAnsi="Times New Roman" w:cs="Times New Roman"/>
                <w:color w:val="000000"/>
                <w:sz w:val="22"/>
                <w:szCs w:val="22"/>
              </w:rPr>
            </w:rPrChange>
          </w:rPr>
          <w:t>Gleitman</w:t>
        </w:r>
        <w:proofErr w:type="spellEnd"/>
        <w:r w:rsidR="008779AF" w:rsidRPr="007612A9">
          <w:rPr>
            <w:rFonts w:ascii="Times New Roman" w:eastAsia="Times New Roman" w:hAnsi="Times New Roman" w:cs="Times New Roman"/>
            <w:color w:val="000000"/>
            <w:rPrChange w:id="128" w:author="Aarthi Kishin Popat" w:date="2019-08-13T17:38:00Z">
              <w:rPr>
                <w:rFonts w:ascii="Times New Roman" w:eastAsia="Times New Roman" w:hAnsi="Times New Roman" w:cs="Times New Roman"/>
                <w:color w:val="000000"/>
                <w:sz w:val="22"/>
                <w:szCs w:val="22"/>
              </w:rPr>
            </w:rPrChange>
          </w:rPr>
          <w:t xml:space="preserve"> et al., 1996)</w:t>
        </w:r>
      </w:ins>
      <w:ins w:id="129" w:author="Aarthi Kishin Popat" w:date="2019-08-13T16:19:00Z">
        <w:r w:rsidR="00712685" w:rsidRPr="007612A9">
          <w:rPr>
            <w:rFonts w:ascii="Times New Roman" w:eastAsia="Times New Roman" w:hAnsi="Times New Roman" w:cs="Times New Roman"/>
            <w:color w:val="000000"/>
            <w:rPrChange w:id="130" w:author="Aarthi Kishin Popat" w:date="2019-08-13T17:38:00Z">
              <w:rPr>
                <w:rFonts w:ascii="Times New Roman" w:eastAsia="Times New Roman" w:hAnsi="Times New Roman" w:cs="Times New Roman"/>
                <w:color w:val="000000"/>
                <w:sz w:val="22"/>
                <w:szCs w:val="22"/>
              </w:rPr>
            </w:rPrChange>
          </w:rPr>
          <w:t xml:space="preserve">. Thus, </w:t>
        </w:r>
        <w:proofErr w:type="spellStart"/>
        <w:r w:rsidR="00712685" w:rsidRPr="007612A9">
          <w:rPr>
            <w:rFonts w:ascii="Times New Roman" w:eastAsia="Times New Roman" w:hAnsi="Times New Roman" w:cs="Times New Roman"/>
            <w:color w:val="000000"/>
            <w:rPrChange w:id="131" w:author="Aarthi Kishin Popat" w:date="2019-08-13T17:38:00Z">
              <w:rPr>
                <w:rFonts w:ascii="Times New Roman" w:eastAsia="Times New Roman" w:hAnsi="Times New Roman" w:cs="Times New Roman"/>
                <w:color w:val="000000"/>
                <w:sz w:val="22"/>
                <w:szCs w:val="22"/>
              </w:rPr>
            </w:rPrChange>
          </w:rPr>
          <w:t>Gle</w:t>
        </w:r>
      </w:ins>
      <w:ins w:id="132" w:author="Aarthi Kishin Popat" w:date="2019-08-13T16:56:00Z">
        <w:r w:rsidR="00666A1E" w:rsidRPr="007612A9">
          <w:rPr>
            <w:rFonts w:ascii="Times New Roman" w:eastAsia="Times New Roman" w:hAnsi="Times New Roman" w:cs="Times New Roman"/>
            <w:color w:val="000000"/>
            <w:rPrChange w:id="133" w:author="Aarthi Kishin Popat" w:date="2019-08-13T17:38:00Z">
              <w:rPr>
                <w:rFonts w:ascii="Times New Roman" w:eastAsia="Times New Roman" w:hAnsi="Times New Roman" w:cs="Times New Roman"/>
                <w:color w:val="000000"/>
                <w:sz w:val="22"/>
                <w:szCs w:val="22"/>
              </w:rPr>
            </w:rPrChange>
          </w:rPr>
          <w:t>i</w:t>
        </w:r>
      </w:ins>
      <w:ins w:id="134" w:author="Aarthi Kishin Popat" w:date="2019-08-13T16:19:00Z">
        <w:r w:rsidR="00712685" w:rsidRPr="007612A9">
          <w:rPr>
            <w:rFonts w:ascii="Times New Roman" w:eastAsia="Times New Roman" w:hAnsi="Times New Roman" w:cs="Times New Roman"/>
            <w:color w:val="000000"/>
            <w:rPrChange w:id="135" w:author="Aarthi Kishin Popat" w:date="2019-08-13T17:38:00Z">
              <w:rPr>
                <w:rFonts w:ascii="Times New Roman" w:eastAsia="Times New Roman" w:hAnsi="Times New Roman" w:cs="Times New Roman"/>
                <w:color w:val="000000"/>
                <w:sz w:val="22"/>
                <w:szCs w:val="22"/>
              </w:rPr>
            </w:rPrChange>
          </w:rPr>
          <w:t>tman</w:t>
        </w:r>
        <w:proofErr w:type="spellEnd"/>
        <w:r w:rsidR="00712685" w:rsidRPr="007612A9">
          <w:rPr>
            <w:rFonts w:ascii="Times New Roman" w:eastAsia="Times New Roman" w:hAnsi="Times New Roman" w:cs="Times New Roman"/>
            <w:color w:val="000000"/>
            <w:rPrChange w:id="136" w:author="Aarthi Kishin Popat" w:date="2019-08-13T17:38:00Z">
              <w:rPr>
                <w:rFonts w:ascii="Times New Roman" w:eastAsia="Times New Roman" w:hAnsi="Times New Roman" w:cs="Times New Roman"/>
                <w:color w:val="000000"/>
                <w:sz w:val="22"/>
                <w:szCs w:val="22"/>
              </w:rPr>
            </w:rPrChange>
          </w:rPr>
          <w:t xml:space="preserve"> et al. suggest that </w:t>
        </w:r>
      </w:ins>
      <w:ins w:id="137" w:author="Aarthi Kishin Popat" w:date="2019-08-13T16:56:00Z">
        <w:r w:rsidR="00666A1E" w:rsidRPr="007612A9">
          <w:rPr>
            <w:rFonts w:ascii="Times New Roman" w:eastAsia="Times New Roman" w:hAnsi="Times New Roman" w:cs="Times New Roman"/>
            <w:color w:val="000000"/>
            <w:rPrChange w:id="138" w:author="Aarthi Kishin Popat" w:date="2019-08-13T17:38:00Z">
              <w:rPr>
                <w:rFonts w:ascii="Times New Roman" w:eastAsia="Times New Roman" w:hAnsi="Times New Roman" w:cs="Times New Roman"/>
                <w:color w:val="000000"/>
                <w:sz w:val="22"/>
                <w:szCs w:val="22"/>
              </w:rPr>
            </w:rPrChange>
          </w:rPr>
          <w:t>people are more likely to be averse to senten</w:t>
        </w:r>
      </w:ins>
      <w:ins w:id="139" w:author="Aarthi Kishin Popat" w:date="2019-08-13T16:57:00Z">
        <w:r w:rsidR="00666A1E" w:rsidRPr="007612A9">
          <w:rPr>
            <w:rFonts w:ascii="Times New Roman" w:eastAsia="Times New Roman" w:hAnsi="Times New Roman" w:cs="Times New Roman"/>
            <w:color w:val="000000"/>
            <w:rPrChange w:id="140" w:author="Aarthi Kishin Popat" w:date="2019-08-13T17:38:00Z">
              <w:rPr>
                <w:rFonts w:ascii="Times New Roman" w:eastAsia="Times New Roman" w:hAnsi="Times New Roman" w:cs="Times New Roman"/>
                <w:color w:val="000000"/>
                <w:sz w:val="22"/>
                <w:szCs w:val="22"/>
              </w:rPr>
            </w:rPrChange>
          </w:rPr>
          <w:t xml:space="preserve">ces with </w:t>
        </w:r>
      </w:ins>
      <w:ins w:id="141" w:author="Aarthi Kishin Popat" w:date="2019-08-13T16:19:00Z">
        <w:r w:rsidR="00712685" w:rsidRPr="007612A9">
          <w:rPr>
            <w:rFonts w:ascii="Times New Roman" w:eastAsia="Times New Roman" w:hAnsi="Times New Roman" w:cs="Times New Roman"/>
            <w:color w:val="000000"/>
            <w:rPrChange w:id="142" w:author="Aarthi Kishin Popat" w:date="2019-08-13T17:38:00Z">
              <w:rPr>
                <w:rFonts w:ascii="Times New Roman" w:eastAsia="Times New Roman" w:hAnsi="Times New Roman" w:cs="Times New Roman"/>
                <w:color w:val="000000"/>
                <w:sz w:val="22"/>
                <w:szCs w:val="22"/>
              </w:rPr>
            </w:rPrChange>
          </w:rPr>
          <w:t>absurd agents</w:t>
        </w:r>
      </w:ins>
      <w:ins w:id="143" w:author="Aarthi Kishin Popat" w:date="2019-08-13T16:20:00Z">
        <w:r w:rsidR="00712685" w:rsidRPr="007612A9">
          <w:rPr>
            <w:rFonts w:ascii="Times New Roman" w:eastAsia="Times New Roman" w:hAnsi="Times New Roman" w:cs="Times New Roman"/>
            <w:color w:val="000000"/>
            <w:rPrChange w:id="144" w:author="Aarthi Kishin Popat" w:date="2019-08-13T17:38:00Z">
              <w:rPr>
                <w:rFonts w:ascii="Times New Roman" w:eastAsia="Times New Roman" w:hAnsi="Times New Roman" w:cs="Times New Roman"/>
                <w:color w:val="000000"/>
                <w:sz w:val="22"/>
                <w:szCs w:val="22"/>
              </w:rPr>
            </w:rPrChange>
          </w:rPr>
          <w:t>.</w:t>
        </w:r>
      </w:ins>
    </w:p>
    <w:p w14:paraId="1E58C8B7" w14:textId="483D20E2" w:rsidR="000E0F17" w:rsidRPr="007612A9" w:rsidRDefault="000E0F17" w:rsidP="00712685">
      <w:pPr>
        <w:ind w:firstLine="720"/>
        <w:rPr>
          <w:rFonts w:ascii="Times New Roman" w:eastAsia="Times New Roman" w:hAnsi="Times New Roman" w:cs="Times New Roman"/>
          <w:color w:val="000000"/>
          <w:rPrChange w:id="145" w:author="Aarthi Kishin Popat" w:date="2019-08-13T17:38:00Z">
            <w:rPr>
              <w:rFonts w:ascii="Times New Roman" w:eastAsia="Times New Roman" w:hAnsi="Times New Roman" w:cs="Times New Roman"/>
            </w:rPr>
          </w:rPrChange>
        </w:rPr>
      </w:pPr>
      <w:r w:rsidRPr="007612A9">
        <w:rPr>
          <w:rFonts w:ascii="Times New Roman" w:eastAsia="Times New Roman" w:hAnsi="Times New Roman" w:cs="Times New Roman"/>
          <w:color w:val="000000"/>
          <w:rPrChange w:id="146" w:author="Aarthi Kishin Popat" w:date="2019-08-13T17:38:00Z">
            <w:rPr>
              <w:rFonts w:ascii="Times New Roman" w:eastAsia="Times New Roman" w:hAnsi="Times New Roman" w:cs="Times New Roman"/>
              <w:color w:val="000000"/>
              <w:sz w:val="22"/>
              <w:szCs w:val="22"/>
            </w:rPr>
          </w:rPrChange>
        </w:rPr>
        <w:t xml:space="preserve">Ellen Markman and Eleanor Chestnut’s work on subject-complement structure </w:t>
      </w:r>
      <w:ins w:id="147" w:author="Aarthi Kishin Popat" w:date="2019-08-13T16:20:00Z">
        <w:r w:rsidR="00712685" w:rsidRPr="007612A9">
          <w:rPr>
            <w:rFonts w:ascii="Times New Roman" w:eastAsia="Times New Roman" w:hAnsi="Times New Roman" w:cs="Times New Roman"/>
            <w:color w:val="000000"/>
            <w:rPrChange w:id="148" w:author="Aarthi Kishin Popat" w:date="2019-08-13T17:38:00Z">
              <w:rPr>
                <w:rFonts w:ascii="Times New Roman" w:eastAsia="Times New Roman" w:hAnsi="Times New Roman" w:cs="Times New Roman"/>
                <w:color w:val="000000"/>
                <w:sz w:val="22"/>
                <w:szCs w:val="22"/>
              </w:rPr>
            </w:rPrChange>
          </w:rPr>
          <w:t xml:space="preserve">builds upon Tversky’s and </w:t>
        </w:r>
        <w:proofErr w:type="spellStart"/>
        <w:r w:rsidR="00712685" w:rsidRPr="007612A9">
          <w:rPr>
            <w:rFonts w:ascii="Times New Roman" w:eastAsia="Times New Roman" w:hAnsi="Times New Roman" w:cs="Times New Roman"/>
            <w:color w:val="000000"/>
            <w:rPrChange w:id="149" w:author="Aarthi Kishin Popat" w:date="2019-08-13T17:38:00Z">
              <w:rPr>
                <w:rFonts w:ascii="Times New Roman" w:eastAsia="Times New Roman" w:hAnsi="Times New Roman" w:cs="Times New Roman"/>
                <w:color w:val="000000"/>
                <w:sz w:val="22"/>
                <w:szCs w:val="22"/>
              </w:rPr>
            </w:rPrChange>
          </w:rPr>
          <w:t>Gleitman’s</w:t>
        </w:r>
        <w:proofErr w:type="spellEnd"/>
        <w:r w:rsidR="00712685" w:rsidRPr="007612A9">
          <w:rPr>
            <w:rFonts w:ascii="Times New Roman" w:eastAsia="Times New Roman" w:hAnsi="Times New Roman" w:cs="Times New Roman"/>
            <w:color w:val="000000"/>
            <w:rPrChange w:id="150" w:author="Aarthi Kishin Popat" w:date="2019-08-13T17:38:00Z">
              <w:rPr>
                <w:rFonts w:ascii="Times New Roman" w:eastAsia="Times New Roman" w:hAnsi="Times New Roman" w:cs="Times New Roman"/>
                <w:color w:val="000000"/>
                <w:sz w:val="22"/>
                <w:szCs w:val="22"/>
              </w:rPr>
            </w:rPrChange>
          </w:rPr>
          <w:t xml:space="preserve"> work, </w:t>
        </w:r>
      </w:ins>
      <w:del w:id="151" w:author="Aarthi Kishin Popat" w:date="2019-08-13T16:20:00Z">
        <w:r w:rsidRPr="007612A9" w:rsidDel="00712685">
          <w:rPr>
            <w:rFonts w:ascii="Times New Roman" w:eastAsia="Times New Roman" w:hAnsi="Times New Roman" w:cs="Times New Roman"/>
            <w:color w:val="000000"/>
            <w:rPrChange w:id="152" w:author="Aarthi Kishin Popat" w:date="2019-08-13T17:38:00Z">
              <w:rPr>
                <w:rFonts w:ascii="Times New Roman" w:eastAsia="Times New Roman" w:hAnsi="Times New Roman" w:cs="Times New Roman"/>
                <w:color w:val="000000"/>
                <w:sz w:val="22"/>
                <w:szCs w:val="22"/>
              </w:rPr>
            </w:rPrChange>
          </w:rPr>
          <w:delText xml:space="preserve">discusses </w:delText>
        </w:r>
      </w:del>
      <w:ins w:id="153" w:author="Aarthi Kishin Popat" w:date="2019-08-13T16:20:00Z">
        <w:r w:rsidR="00712685" w:rsidRPr="007612A9">
          <w:rPr>
            <w:rFonts w:ascii="Times New Roman" w:eastAsia="Times New Roman" w:hAnsi="Times New Roman" w:cs="Times New Roman"/>
            <w:color w:val="000000"/>
            <w:rPrChange w:id="154" w:author="Aarthi Kishin Popat" w:date="2019-08-13T17:38:00Z">
              <w:rPr>
                <w:rFonts w:ascii="Times New Roman" w:eastAsia="Times New Roman" w:hAnsi="Times New Roman" w:cs="Times New Roman"/>
                <w:color w:val="000000"/>
                <w:sz w:val="22"/>
                <w:szCs w:val="22"/>
              </w:rPr>
            </w:rPrChange>
          </w:rPr>
          <w:t>discussing</w:t>
        </w:r>
        <w:r w:rsidR="00712685" w:rsidRPr="007612A9">
          <w:rPr>
            <w:rFonts w:ascii="Times New Roman" w:eastAsia="Times New Roman" w:hAnsi="Times New Roman" w:cs="Times New Roman"/>
            <w:color w:val="000000"/>
            <w:rPrChange w:id="155" w:author="Aarthi Kishin Popat" w:date="2019-08-13T17:38:00Z">
              <w:rPr>
                <w:rFonts w:ascii="Times New Roman" w:eastAsia="Times New Roman" w:hAnsi="Times New Roman" w:cs="Times New Roman"/>
                <w:color w:val="000000"/>
                <w:sz w:val="22"/>
                <w:szCs w:val="22"/>
              </w:rPr>
            </w:rPrChange>
          </w:rPr>
          <w:t xml:space="preserve"> </w:t>
        </w:r>
      </w:ins>
      <w:r w:rsidRPr="007612A9">
        <w:rPr>
          <w:rFonts w:ascii="Times New Roman" w:eastAsia="Times New Roman" w:hAnsi="Times New Roman" w:cs="Times New Roman"/>
          <w:color w:val="000000"/>
          <w:rPrChange w:id="156" w:author="Aarthi Kishin Popat" w:date="2019-08-13T17:38:00Z">
            <w:rPr>
              <w:rFonts w:ascii="Times New Roman" w:eastAsia="Times New Roman" w:hAnsi="Times New Roman" w:cs="Times New Roman"/>
              <w:color w:val="000000"/>
              <w:sz w:val="22"/>
              <w:szCs w:val="22"/>
            </w:rPr>
          </w:rPrChange>
        </w:rPr>
        <w:t xml:space="preserve">how such directional statements can affect children’s </w:t>
      </w:r>
      <w:r w:rsidR="00FE7C00" w:rsidRPr="007612A9">
        <w:rPr>
          <w:rFonts w:ascii="Times New Roman" w:eastAsia="Times New Roman" w:hAnsi="Times New Roman" w:cs="Times New Roman"/>
          <w:color w:val="000000"/>
          <w:rPrChange w:id="157" w:author="Aarthi Kishin Popat" w:date="2019-08-13T17:38:00Z">
            <w:rPr>
              <w:rFonts w:ascii="Times New Roman" w:eastAsia="Times New Roman" w:hAnsi="Times New Roman" w:cs="Times New Roman"/>
              <w:color w:val="000000"/>
              <w:sz w:val="22"/>
              <w:szCs w:val="22"/>
            </w:rPr>
          </w:rPrChange>
        </w:rPr>
        <w:t>perceptions of the abilities, values and traits of the subjects in the sentence</w:t>
      </w:r>
      <w:r w:rsidRPr="007612A9">
        <w:rPr>
          <w:rFonts w:ascii="Times New Roman" w:eastAsia="Times New Roman" w:hAnsi="Times New Roman" w:cs="Times New Roman"/>
          <w:color w:val="000000"/>
          <w:rPrChange w:id="158" w:author="Aarthi Kishin Popat" w:date="2019-08-13T17:38:00Z">
            <w:rPr>
              <w:rFonts w:ascii="Times New Roman" w:eastAsia="Times New Roman" w:hAnsi="Times New Roman" w:cs="Times New Roman"/>
              <w:color w:val="000000"/>
              <w:sz w:val="22"/>
              <w:szCs w:val="22"/>
            </w:rPr>
          </w:rPrChange>
        </w:rPr>
        <w:t xml:space="preserve">. In the statement “A zebra is like a horse,” the zebra is the subject or variant and the horse is the complement or reference point (Markman &amp; Chestnut, 2016). This type of structure is known as a forward statement. Markman and Chestnut found that both children and adults displayed preference for forward statements such as this one ― because people perceive horses to be more common and typical, it seems more natural that they serve as the baseline, or complement, in the </w:t>
      </w:r>
      <w:r w:rsidRPr="007612A9">
        <w:rPr>
          <w:rFonts w:ascii="Times New Roman" w:eastAsia="Times New Roman" w:hAnsi="Times New Roman" w:cs="Times New Roman"/>
          <w:color w:val="000000"/>
          <w:rPrChange w:id="159" w:author="Aarthi Kishin Popat" w:date="2019-08-13T17:38:00Z">
            <w:rPr>
              <w:rFonts w:ascii="Times New Roman" w:eastAsia="Times New Roman" w:hAnsi="Times New Roman" w:cs="Times New Roman"/>
              <w:color w:val="000000"/>
              <w:sz w:val="22"/>
              <w:szCs w:val="22"/>
            </w:rPr>
          </w:rPrChange>
        </w:rPr>
        <w:lastRenderedPageBreak/>
        <w:t>sentence. Thus, Markman and Chestnut suggest that the complement in a directional statement is the more established, typical, or normal entity</w:t>
      </w:r>
      <w:ins w:id="160" w:author="Aarthi Kishin Popat" w:date="2019-08-13T16:22:00Z">
        <w:r w:rsidR="00712685" w:rsidRPr="007612A9">
          <w:rPr>
            <w:rFonts w:ascii="Times New Roman" w:eastAsia="Times New Roman" w:hAnsi="Times New Roman" w:cs="Times New Roman"/>
            <w:color w:val="000000"/>
            <w:rPrChange w:id="161" w:author="Aarthi Kishin Popat" w:date="2019-08-13T17:38:00Z">
              <w:rPr>
                <w:rFonts w:ascii="Times New Roman" w:eastAsia="Times New Roman" w:hAnsi="Times New Roman" w:cs="Times New Roman"/>
                <w:color w:val="000000"/>
                <w:sz w:val="22"/>
                <w:szCs w:val="22"/>
              </w:rPr>
            </w:rPrChange>
          </w:rPr>
          <w:t xml:space="preserve">, consistent with </w:t>
        </w:r>
        <w:proofErr w:type="spellStart"/>
        <w:r w:rsidR="00712685" w:rsidRPr="007612A9">
          <w:rPr>
            <w:rFonts w:ascii="Times New Roman" w:eastAsia="Times New Roman" w:hAnsi="Times New Roman" w:cs="Times New Roman"/>
            <w:color w:val="000000"/>
            <w:rPrChange w:id="162" w:author="Aarthi Kishin Popat" w:date="2019-08-13T17:38:00Z">
              <w:rPr>
                <w:rFonts w:ascii="Times New Roman" w:eastAsia="Times New Roman" w:hAnsi="Times New Roman" w:cs="Times New Roman"/>
                <w:color w:val="000000"/>
                <w:sz w:val="22"/>
                <w:szCs w:val="22"/>
              </w:rPr>
            </w:rPrChange>
          </w:rPr>
          <w:t>Gleitman</w:t>
        </w:r>
        <w:proofErr w:type="spellEnd"/>
        <w:r w:rsidR="00712685" w:rsidRPr="007612A9">
          <w:rPr>
            <w:rFonts w:ascii="Times New Roman" w:eastAsia="Times New Roman" w:hAnsi="Times New Roman" w:cs="Times New Roman"/>
            <w:color w:val="000000"/>
            <w:rPrChange w:id="163" w:author="Aarthi Kishin Popat" w:date="2019-08-13T17:38:00Z">
              <w:rPr>
                <w:rFonts w:ascii="Times New Roman" w:eastAsia="Times New Roman" w:hAnsi="Times New Roman" w:cs="Times New Roman"/>
                <w:color w:val="000000"/>
                <w:sz w:val="22"/>
                <w:szCs w:val="22"/>
              </w:rPr>
            </w:rPrChange>
          </w:rPr>
          <w:t xml:space="preserve"> et al.’s findings</w:t>
        </w:r>
      </w:ins>
      <w:del w:id="164" w:author="Aarthi Kishin Popat" w:date="2019-08-13T16:22:00Z">
        <w:r w:rsidRPr="007612A9" w:rsidDel="00712685">
          <w:rPr>
            <w:rFonts w:ascii="Times New Roman" w:eastAsia="Times New Roman" w:hAnsi="Times New Roman" w:cs="Times New Roman"/>
            <w:color w:val="000000"/>
            <w:rPrChange w:id="165" w:author="Aarthi Kishin Popat" w:date="2019-08-13T17:38:00Z">
              <w:rPr>
                <w:rFonts w:ascii="Times New Roman" w:eastAsia="Times New Roman" w:hAnsi="Times New Roman" w:cs="Times New Roman"/>
                <w:color w:val="000000"/>
                <w:sz w:val="22"/>
                <w:szCs w:val="22"/>
              </w:rPr>
            </w:rPrChange>
          </w:rPr>
          <w:delText>.</w:delText>
        </w:r>
      </w:del>
      <w:ins w:id="166" w:author="Aarthi Kishin Popat" w:date="2019-08-13T16:22:00Z">
        <w:r w:rsidR="00712685" w:rsidRPr="007612A9">
          <w:rPr>
            <w:rFonts w:ascii="Times New Roman" w:eastAsia="Times New Roman" w:hAnsi="Times New Roman" w:cs="Times New Roman"/>
            <w:color w:val="000000"/>
            <w:rPrChange w:id="167" w:author="Aarthi Kishin Popat" w:date="2019-08-13T17:38:00Z">
              <w:rPr>
                <w:rFonts w:ascii="Times New Roman" w:eastAsia="Times New Roman" w:hAnsi="Times New Roman" w:cs="Times New Roman"/>
                <w:color w:val="000000"/>
                <w:sz w:val="22"/>
                <w:szCs w:val="22"/>
              </w:rPr>
            </w:rPrChange>
          </w:rPr>
          <w:t>.</w:t>
        </w:r>
      </w:ins>
      <w:r w:rsidRPr="007612A9">
        <w:rPr>
          <w:rFonts w:ascii="Times New Roman" w:eastAsia="Times New Roman" w:hAnsi="Times New Roman" w:cs="Times New Roman"/>
          <w:color w:val="000000"/>
          <w:rPrChange w:id="168" w:author="Aarthi Kishin Popat" w:date="2019-08-13T17:38:00Z">
            <w:rPr>
              <w:rFonts w:ascii="Times New Roman" w:eastAsia="Times New Roman" w:hAnsi="Times New Roman" w:cs="Times New Roman"/>
              <w:color w:val="000000"/>
              <w:sz w:val="22"/>
              <w:szCs w:val="22"/>
            </w:rPr>
          </w:rPrChange>
        </w:rPr>
        <w:t xml:space="preserve"> In this same study, they examined the implications of the comparative phrase “as well as” in a directional statement. They presented children with novel characters and tasks and used a structure where the subject could perform a task “just as well”</w:t>
      </w:r>
      <w:r w:rsidRPr="007612A9">
        <w:rPr>
          <w:rFonts w:ascii="Times New Roman" w:eastAsia="Times New Roman" w:hAnsi="Times New Roman" w:cs="Times New Roman"/>
          <w:b/>
          <w:bCs/>
          <w:color w:val="000000"/>
          <w:rPrChange w:id="169" w:author="Aarthi Kishin Popat" w:date="2019-08-13T17:38:00Z">
            <w:rPr>
              <w:rFonts w:ascii="Times New Roman" w:eastAsia="Times New Roman" w:hAnsi="Times New Roman" w:cs="Times New Roman"/>
              <w:b/>
              <w:bCs/>
              <w:color w:val="000000"/>
              <w:sz w:val="22"/>
              <w:szCs w:val="22"/>
            </w:rPr>
          </w:rPrChange>
        </w:rPr>
        <w:t xml:space="preserve"> </w:t>
      </w:r>
      <w:r w:rsidRPr="007612A9">
        <w:rPr>
          <w:rFonts w:ascii="Times New Roman" w:eastAsia="Times New Roman" w:hAnsi="Times New Roman" w:cs="Times New Roman"/>
          <w:color w:val="000000"/>
          <w:rPrChange w:id="170" w:author="Aarthi Kishin Popat" w:date="2019-08-13T17:38:00Z">
            <w:rPr>
              <w:rFonts w:ascii="Times New Roman" w:eastAsia="Times New Roman" w:hAnsi="Times New Roman" w:cs="Times New Roman"/>
              <w:color w:val="000000"/>
              <w:sz w:val="22"/>
              <w:szCs w:val="22"/>
            </w:rPr>
          </w:rPrChange>
        </w:rPr>
        <w:t>as the complement, finding that the “as well as” condition strengthened older children’s framing preferences (Markman &amp; Chestnut, 2016). </w:t>
      </w:r>
    </w:p>
    <w:p w14:paraId="4F18E328" w14:textId="1B88A2E7" w:rsidR="000E0F17" w:rsidRPr="007612A9" w:rsidRDefault="000E0F17" w:rsidP="000E0F17">
      <w:pPr>
        <w:ind w:firstLine="720"/>
        <w:rPr>
          <w:rFonts w:ascii="Times New Roman" w:eastAsia="Times New Roman" w:hAnsi="Times New Roman" w:cs="Times New Roman"/>
          <w:rPrChange w:id="171" w:author="Aarthi Kishin Popat" w:date="2019-08-13T17:38:00Z">
            <w:rPr>
              <w:rFonts w:ascii="Times New Roman" w:eastAsia="Times New Roman" w:hAnsi="Times New Roman" w:cs="Times New Roman"/>
            </w:rPr>
          </w:rPrChange>
        </w:rPr>
      </w:pPr>
      <w:r w:rsidRPr="007612A9">
        <w:rPr>
          <w:rFonts w:ascii="Times New Roman" w:eastAsia="Times New Roman" w:hAnsi="Times New Roman" w:cs="Times New Roman"/>
          <w:color w:val="000000"/>
          <w:rPrChange w:id="172" w:author="Aarthi Kishin Popat" w:date="2019-08-13T17:38:00Z">
            <w:rPr>
              <w:rFonts w:ascii="Times New Roman" w:eastAsia="Times New Roman" w:hAnsi="Times New Roman" w:cs="Times New Roman"/>
              <w:color w:val="000000"/>
              <w:sz w:val="22"/>
              <w:szCs w:val="22"/>
            </w:rPr>
          </w:rPrChange>
        </w:rPr>
        <w:t xml:space="preserve">Markman and Chestnut built upon these comparative observations in their later work on the impact of asymmetric direct comparisons, discussing how adults may be unintentionally communicating biased information in attempts to do the opposite. Girl-to-boy comparisons, such as the sentence “Girls are just as smart as boys,” </w:t>
      </w:r>
      <w:r w:rsidR="00A54B90" w:rsidRPr="007612A9">
        <w:rPr>
          <w:rFonts w:ascii="Times New Roman" w:eastAsia="Times New Roman" w:hAnsi="Times New Roman" w:cs="Times New Roman"/>
          <w:color w:val="000000"/>
          <w:rPrChange w:id="173" w:author="Aarthi Kishin Popat" w:date="2019-08-13T17:38:00Z">
            <w:rPr>
              <w:rFonts w:ascii="Times New Roman" w:eastAsia="Times New Roman" w:hAnsi="Times New Roman" w:cs="Times New Roman"/>
              <w:color w:val="000000"/>
              <w:sz w:val="22"/>
              <w:szCs w:val="22"/>
            </w:rPr>
          </w:rPrChange>
        </w:rPr>
        <w:t>involve</w:t>
      </w:r>
      <w:r w:rsidRPr="007612A9">
        <w:rPr>
          <w:rFonts w:ascii="Times New Roman" w:eastAsia="Times New Roman" w:hAnsi="Times New Roman" w:cs="Times New Roman"/>
          <w:color w:val="000000"/>
          <w:rPrChange w:id="174" w:author="Aarthi Kishin Popat" w:date="2019-08-13T17:38:00Z">
            <w:rPr>
              <w:rFonts w:ascii="Times New Roman" w:eastAsia="Times New Roman" w:hAnsi="Times New Roman" w:cs="Times New Roman"/>
              <w:color w:val="000000"/>
              <w:sz w:val="22"/>
              <w:szCs w:val="22"/>
            </w:rPr>
          </w:rPrChange>
        </w:rPr>
        <w:t xml:space="preserve"> a subject-complement structure. In this particular statement, “girls” is the subject, and “boys” is the complement. Asymmetrical, directional comparisons in which boys are the complement and girls are the subject may imply that boys are more established, typical or normal in the context of a specific trait or task (Markman &amp; Chestnut, 2018). </w:t>
      </w:r>
    </w:p>
    <w:p w14:paraId="08CF44BC" w14:textId="26CE9D84" w:rsidR="000E0F17" w:rsidRPr="007612A9" w:rsidRDefault="000E0F17" w:rsidP="000E0F17">
      <w:pPr>
        <w:ind w:firstLine="720"/>
        <w:rPr>
          <w:rFonts w:ascii="Times New Roman" w:eastAsia="Times New Roman" w:hAnsi="Times New Roman" w:cs="Times New Roman"/>
          <w:rPrChange w:id="175" w:author="Aarthi Kishin Popat" w:date="2019-08-13T17:38:00Z">
            <w:rPr>
              <w:rFonts w:ascii="Times New Roman" w:eastAsia="Times New Roman" w:hAnsi="Times New Roman" w:cs="Times New Roman"/>
            </w:rPr>
          </w:rPrChange>
        </w:rPr>
      </w:pPr>
      <w:r w:rsidRPr="007612A9">
        <w:rPr>
          <w:rFonts w:ascii="Times New Roman" w:eastAsia="Times New Roman" w:hAnsi="Times New Roman" w:cs="Times New Roman"/>
          <w:color w:val="000000"/>
          <w:rPrChange w:id="176" w:author="Aarthi Kishin Popat" w:date="2019-08-13T17:38:00Z">
            <w:rPr>
              <w:rFonts w:ascii="Times New Roman" w:eastAsia="Times New Roman" w:hAnsi="Times New Roman" w:cs="Times New Roman"/>
              <w:color w:val="000000"/>
              <w:sz w:val="22"/>
              <w:szCs w:val="22"/>
            </w:rPr>
          </w:rPrChange>
        </w:rPr>
        <w:t xml:space="preserve">In the Storybook Project, one of the books includes the directional statement, “Girls could … read and write just as well as the boys”. Based on Markman and Chestnut’s work, </w:t>
      </w:r>
      <w:r w:rsidR="00413014" w:rsidRPr="007612A9">
        <w:rPr>
          <w:rFonts w:ascii="Times New Roman" w:eastAsia="Times New Roman" w:hAnsi="Times New Roman" w:cs="Times New Roman"/>
          <w:color w:val="000000"/>
          <w:rPrChange w:id="177" w:author="Aarthi Kishin Popat" w:date="2019-08-13T17:38:00Z">
            <w:rPr>
              <w:rFonts w:ascii="Times New Roman" w:eastAsia="Times New Roman" w:hAnsi="Times New Roman" w:cs="Times New Roman"/>
              <w:color w:val="000000"/>
              <w:sz w:val="22"/>
              <w:szCs w:val="22"/>
            </w:rPr>
          </w:rPrChange>
        </w:rPr>
        <w:t>we will</w:t>
      </w:r>
      <w:r w:rsidRPr="007612A9">
        <w:rPr>
          <w:rFonts w:ascii="Times New Roman" w:eastAsia="Times New Roman" w:hAnsi="Times New Roman" w:cs="Times New Roman"/>
          <w:color w:val="000000"/>
          <w:rPrChange w:id="178" w:author="Aarthi Kishin Popat" w:date="2019-08-13T17:38:00Z">
            <w:rPr>
              <w:rFonts w:ascii="Times New Roman" w:eastAsia="Times New Roman" w:hAnsi="Times New Roman" w:cs="Times New Roman"/>
              <w:color w:val="000000"/>
              <w:sz w:val="22"/>
              <w:szCs w:val="22"/>
            </w:rPr>
          </w:rPrChange>
        </w:rPr>
        <w:t xml:space="preserve"> examine if comparative, directional statements will actually demotivate girls by insinuating that boys are superior or inherently better </w:t>
      </w:r>
      <w:r w:rsidR="00FE7C00" w:rsidRPr="007612A9">
        <w:rPr>
          <w:rFonts w:ascii="Times New Roman" w:eastAsia="Times New Roman" w:hAnsi="Times New Roman" w:cs="Times New Roman"/>
          <w:color w:val="000000"/>
          <w:rPrChange w:id="179" w:author="Aarthi Kishin Popat" w:date="2019-08-13T17:38:00Z">
            <w:rPr>
              <w:rFonts w:ascii="Times New Roman" w:eastAsia="Times New Roman" w:hAnsi="Times New Roman" w:cs="Times New Roman"/>
              <w:color w:val="000000"/>
              <w:sz w:val="22"/>
              <w:szCs w:val="22"/>
            </w:rPr>
          </w:rPrChange>
        </w:rPr>
        <w:t xml:space="preserve">at respective tasks </w:t>
      </w:r>
      <w:r w:rsidR="00317F40" w:rsidRPr="007612A9">
        <w:rPr>
          <w:rFonts w:ascii="Times New Roman" w:eastAsia="Times New Roman" w:hAnsi="Times New Roman" w:cs="Times New Roman"/>
          <w:color w:val="000000"/>
          <w:rPrChange w:id="180" w:author="Aarthi Kishin Popat" w:date="2019-08-13T17:38:00Z">
            <w:rPr>
              <w:rFonts w:ascii="Times New Roman" w:eastAsia="Times New Roman" w:hAnsi="Times New Roman" w:cs="Times New Roman"/>
              <w:color w:val="000000"/>
              <w:sz w:val="22"/>
              <w:szCs w:val="22"/>
            </w:rPr>
          </w:rPrChange>
        </w:rPr>
        <w:t xml:space="preserve">or </w:t>
      </w:r>
      <w:r w:rsidR="00AC50AD" w:rsidRPr="007612A9">
        <w:rPr>
          <w:rFonts w:ascii="Times New Roman" w:eastAsia="Times New Roman" w:hAnsi="Times New Roman" w:cs="Times New Roman"/>
          <w:color w:val="000000"/>
          <w:rPrChange w:id="181" w:author="Aarthi Kishin Popat" w:date="2019-08-13T17:38:00Z">
            <w:rPr>
              <w:rFonts w:ascii="Times New Roman" w:eastAsia="Times New Roman" w:hAnsi="Times New Roman" w:cs="Times New Roman"/>
              <w:color w:val="000000"/>
              <w:sz w:val="22"/>
              <w:szCs w:val="22"/>
            </w:rPr>
          </w:rPrChange>
        </w:rPr>
        <w:t>occupations</w:t>
      </w:r>
      <w:commentRangeStart w:id="182"/>
      <w:commentRangeEnd w:id="182"/>
      <w:r w:rsidRPr="007612A9">
        <w:rPr>
          <w:rFonts w:ascii="Times New Roman" w:eastAsia="Times New Roman" w:hAnsi="Times New Roman" w:cs="Times New Roman"/>
          <w:color w:val="000000"/>
          <w:rPrChange w:id="183" w:author="Aarthi Kishin Popat" w:date="2019-08-13T17:38:00Z">
            <w:rPr>
              <w:rFonts w:ascii="Times New Roman" w:eastAsia="Times New Roman" w:hAnsi="Times New Roman" w:cs="Times New Roman"/>
              <w:color w:val="000000"/>
              <w:sz w:val="22"/>
              <w:szCs w:val="22"/>
            </w:rPr>
          </w:rPrChange>
        </w:rPr>
        <w:t>.</w:t>
      </w:r>
    </w:p>
    <w:p w14:paraId="128C938D" w14:textId="77777777" w:rsidR="000E0F17" w:rsidRPr="007612A9" w:rsidRDefault="000E0F17" w:rsidP="000E0F17">
      <w:pPr>
        <w:rPr>
          <w:rFonts w:ascii="Times New Roman" w:eastAsia="Times New Roman" w:hAnsi="Times New Roman" w:cs="Times New Roman"/>
          <w:rPrChange w:id="184" w:author="Aarthi Kishin Popat" w:date="2019-08-13T17:38:00Z">
            <w:rPr>
              <w:rFonts w:ascii="Times New Roman" w:eastAsia="Times New Roman" w:hAnsi="Times New Roman" w:cs="Times New Roman"/>
            </w:rPr>
          </w:rPrChange>
        </w:rPr>
      </w:pPr>
    </w:p>
    <w:p w14:paraId="360544FE" w14:textId="77777777" w:rsidR="000E0F17" w:rsidRPr="007612A9" w:rsidRDefault="000E0F17" w:rsidP="000E0F17">
      <w:pPr>
        <w:ind w:firstLine="720"/>
        <w:rPr>
          <w:rFonts w:ascii="Times New Roman" w:eastAsia="Times New Roman" w:hAnsi="Times New Roman" w:cs="Times New Roman"/>
          <w:rPrChange w:id="185" w:author="Aarthi Kishin Popat" w:date="2019-08-13T17:38:00Z">
            <w:rPr>
              <w:rFonts w:ascii="Times New Roman" w:eastAsia="Times New Roman" w:hAnsi="Times New Roman" w:cs="Times New Roman"/>
            </w:rPr>
          </w:rPrChange>
        </w:rPr>
      </w:pPr>
      <w:r w:rsidRPr="007612A9">
        <w:rPr>
          <w:rFonts w:ascii="Times New Roman" w:eastAsia="Times New Roman" w:hAnsi="Times New Roman" w:cs="Times New Roman"/>
          <w:b/>
          <w:bCs/>
          <w:color w:val="000000"/>
          <w:rPrChange w:id="186" w:author="Aarthi Kishin Popat" w:date="2019-08-13T17:38:00Z">
            <w:rPr>
              <w:rFonts w:ascii="Times New Roman" w:eastAsia="Times New Roman" w:hAnsi="Times New Roman" w:cs="Times New Roman"/>
              <w:b/>
              <w:bCs/>
              <w:color w:val="000000"/>
              <w:sz w:val="22"/>
              <w:szCs w:val="22"/>
            </w:rPr>
          </w:rPrChange>
        </w:rPr>
        <w:t>Girl-to-Girl Comparisons</w:t>
      </w:r>
    </w:p>
    <w:p w14:paraId="033483AB" w14:textId="77777777" w:rsidR="000E0F17" w:rsidRPr="007612A9" w:rsidRDefault="000E0F17" w:rsidP="000E0F17">
      <w:pPr>
        <w:ind w:firstLine="720"/>
        <w:rPr>
          <w:rFonts w:ascii="Times New Roman" w:eastAsia="Times New Roman" w:hAnsi="Times New Roman" w:cs="Times New Roman"/>
          <w:rPrChange w:id="187" w:author="Aarthi Kishin Popat" w:date="2019-08-13T17:38:00Z">
            <w:rPr>
              <w:rFonts w:ascii="Times New Roman" w:eastAsia="Times New Roman" w:hAnsi="Times New Roman" w:cs="Times New Roman"/>
            </w:rPr>
          </w:rPrChange>
        </w:rPr>
      </w:pPr>
      <w:r w:rsidRPr="007612A9">
        <w:rPr>
          <w:rFonts w:ascii="Times New Roman" w:eastAsia="Times New Roman" w:hAnsi="Times New Roman" w:cs="Times New Roman"/>
          <w:color w:val="000000"/>
          <w:rPrChange w:id="188" w:author="Aarthi Kishin Popat" w:date="2019-08-13T17:38:00Z">
            <w:rPr>
              <w:rFonts w:ascii="Times New Roman" w:eastAsia="Times New Roman" w:hAnsi="Times New Roman" w:cs="Times New Roman"/>
              <w:color w:val="000000"/>
              <w:sz w:val="22"/>
              <w:szCs w:val="22"/>
            </w:rPr>
          </w:rPrChange>
        </w:rPr>
        <w:t>Girl-to-girl comparisons draw a distinction between a successful girl and “other girls,” where the successful girl often deviates from traditional feminine stereotypes and displays more traditionally-masculine habits. The comparison, and its juxtaposition with the storied success of the deviant girl, can imply that masculinity and more masculine features lead to success. It suggests that only when a girl deviates from traditional feminine stereotypes can she be successful or accomplished. </w:t>
      </w:r>
    </w:p>
    <w:p w14:paraId="10ABDDDD" w14:textId="33581CAA" w:rsidR="000E0F17" w:rsidRPr="007612A9" w:rsidRDefault="000E0F17" w:rsidP="000E0F17">
      <w:pPr>
        <w:ind w:firstLine="720"/>
        <w:rPr>
          <w:rFonts w:ascii="Times New Roman" w:eastAsia="Times New Roman" w:hAnsi="Times New Roman" w:cs="Times New Roman"/>
          <w:rPrChange w:id="189" w:author="Aarthi Kishin Popat" w:date="2019-08-13T17:38:00Z">
            <w:rPr>
              <w:rFonts w:ascii="Times New Roman" w:eastAsia="Times New Roman" w:hAnsi="Times New Roman" w:cs="Times New Roman"/>
            </w:rPr>
          </w:rPrChange>
        </w:rPr>
      </w:pPr>
      <w:r w:rsidRPr="007612A9">
        <w:rPr>
          <w:rFonts w:ascii="Times New Roman" w:eastAsia="Times New Roman" w:hAnsi="Times New Roman" w:cs="Times New Roman"/>
          <w:color w:val="000000"/>
          <w:rPrChange w:id="190" w:author="Aarthi Kishin Popat" w:date="2019-08-13T17:38:00Z">
            <w:rPr>
              <w:rFonts w:ascii="Times New Roman" w:eastAsia="Times New Roman" w:hAnsi="Times New Roman" w:cs="Times New Roman"/>
              <w:color w:val="000000"/>
              <w:sz w:val="22"/>
              <w:szCs w:val="22"/>
            </w:rPr>
          </w:rPrChange>
        </w:rPr>
        <w:t>Girl-to-girl comparisons are found in the Storybook Project in a book about Joan Proctor, who grew up to become a famous scientist who studied lizards. Joan Proctor carried around a “favorite lizard” as a child, while other girls carried around “favorite dolls”. Other girls liked dragons and princesses, while Joan liked lizards and crocodiles. The comparisons in the story indicate that while the other girls didn’t become scientists who studied lizards, the more traditionally masculine interests Joan expressed as a child allowed her to “get ahead” of the other girls and become a scientist. Girl-to-girl comparisons may lead young girls to believe that masculinity is a required tenet of success, and to lose motivation if they are interested in more traditionally-feminine activities or items.</w:t>
      </w:r>
    </w:p>
    <w:p w14:paraId="2C6B173E" w14:textId="77777777" w:rsidR="000E0F17" w:rsidRPr="007612A9" w:rsidRDefault="000E0F17" w:rsidP="000E0F17">
      <w:pPr>
        <w:rPr>
          <w:rFonts w:ascii="Times New Roman" w:eastAsia="Times New Roman" w:hAnsi="Times New Roman" w:cs="Times New Roman"/>
          <w:rPrChange w:id="191" w:author="Aarthi Kishin Popat" w:date="2019-08-13T17:38:00Z">
            <w:rPr>
              <w:rFonts w:ascii="Times New Roman" w:eastAsia="Times New Roman" w:hAnsi="Times New Roman" w:cs="Times New Roman"/>
            </w:rPr>
          </w:rPrChange>
        </w:rPr>
      </w:pPr>
    </w:p>
    <w:p w14:paraId="23677998" w14:textId="77777777" w:rsidR="000E0F17" w:rsidRPr="007612A9" w:rsidRDefault="000E0F17" w:rsidP="000E0F17">
      <w:pPr>
        <w:ind w:firstLine="720"/>
        <w:rPr>
          <w:rFonts w:ascii="Times New Roman" w:eastAsia="Times New Roman" w:hAnsi="Times New Roman" w:cs="Times New Roman"/>
          <w:rPrChange w:id="192" w:author="Aarthi Kishin Popat" w:date="2019-08-13T17:38:00Z">
            <w:rPr>
              <w:rFonts w:ascii="Times New Roman" w:eastAsia="Times New Roman" w:hAnsi="Times New Roman" w:cs="Times New Roman"/>
            </w:rPr>
          </w:rPrChange>
        </w:rPr>
      </w:pPr>
      <w:r w:rsidRPr="007612A9">
        <w:rPr>
          <w:rFonts w:ascii="Times New Roman" w:eastAsia="Times New Roman" w:hAnsi="Times New Roman" w:cs="Times New Roman"/>
          <w:b/>
          <w:bCs/>
          <w:color w:val="000000"/>
          <w:rPrChange w:id="193" w:author="Aarthi Kishin Popat" w:date="2019-08-13T17:38:00Z">
            <w:rPr>
              <w:rFonts w:ascii="Times New Roman" w:eastAsia="Times New Roman" w:hAnsi="Times New Roman" w:cs="Times New Roman"/>
              <w:b/>
              <w:bCs/>
              <w:color w:val="000000"/>
              <w:sz w:val="22"/>
              <w:szCs w:val="22"/>
            </w:rPr>
          </w:rPrChange>
        </w:rPr>
        <w:t>Exceptionalism</w:t>
      </w:r>
    </w:p>
    <w:p w14:paraId="2F20500E" w14:textId="77777777" w:rsidR="008779AF" w:rsidRPr="007612A9" w:rsidRDefault="000E0F17" w:rsidP="000E0F17">
      <w:pPr>
        <w:ind w:firstLine="720"/>
        <w:rPr>
          <w:ins w:id="194" w:author="Aarthi Kishin Popat" w:date="2019-08-13T17:32:00Z"/>
          <w:rFonts w:ascii="Times New Roman" w:eastAsia="Times New Roman" w:hAnsi="Times New Roman" w:cs="Times New Roman"/>
          <w:color w:val="000000"/>
          <w:rPrChange w:id="195" w:author="Aarthi Kishin Popat" w:date="2019-08-13T17:38:00Z">
            <w:rPr>
              <w:ins w:id="196" w:author="Aarthi Kishin Popat" w:date="2019-08-13T17:32:00Z"/>
              <w:rFonts w:ascii="Times New Roman" w:eastAsia="Times New Roman" w:hAnsi="Times New Roman" w:cs="Times New Roman"/>
              <w:color w:val="000000"/>
              <w:sz w:val="22"/>
              <w:szCs w:val="22"/>
            </w:rPr>
          </w:rPrChange>
        </w:rPr>
      </w:pPr>
      <w:r w:rsidRPr="007612A9">
        <w:rPr>
          <w:rFonts w:ascii="Times New Roman" w:eastAsia="Times New Roman" w:hAnsi="Times New Roman" w:cs="Times New Roman"/>
          <w:color w:val="000000"/>
          <w:rPrChange w:id="197" w:author="Aarthi Kishin Popat" w:date="2019-08-13T17:38:00Z">
            <w:rPr>
              <w:rFonts w:ascii="Times New Roman" w:eastAsia="Times New Roman" w:hAnsi="Times New Roman" w:cs="Times New Roman"/>
              <w:color w:val="000000"/>
              <w:sz w:val="22"/>
              <w:szCs w:val="22"/>
            </w:rPr>
          </w:rPrChange>
        </w:rPr>
        <w:t>Exceptionalism highlights the unique accomplishments of successful people and portrays them as exceptional, often augmenting the idea that people need exceptional talent to succeed. When applied to girls, it may discourage girls from pursuing a certain field because they think that only someone with innate, exceptional talent or intelligence can achieve</w:t>
      </w:r>
      <w:r w:rsidR="00413014" w:rsidRPr="007612A9">
        <w:rPr>
          <w:rFonts w:ascii="Times New Roman" w:eastAsia="Times New Roman" w:hAnsi="Times New Roman" w:cs="Times New Roman"/>
          <w:color w:val="000000"/>
          <w:rPrChange w:id="198" w:author="Aarthi Kishin Popat" w:date="2019-08-13T17:38:00Z">
            <w:rPr>
              <w:rFonts w:ascii="Times New Roman" w:eastAsia="Times New Roman" w:hAnsi="Times New Roman" w:cs="Times New Roman"/>
              <w:color w:val="000000"/>
              <w:sz w:val="22"/>
              <w:szCs w:val="22"/>
            </w:rPr>
          </w:rPrChange>
        </w:rPr>
        <w:t xml:space="preserve"> in that field</w:t>
      </w:r>
      <w:r w:rsidRPr="007612A9">
        <w:rPr>
          <w:rFonts w:ascii="Times New Roman" w:eastAsia="Times New Roman" w:hAnsi="Times New Roman" w:cs="Times New Roman"/>
          <w:color w:val="000000"/>
          <w:rPrChange w:id="199" w:author="Aarthi Kishin Popat" w:date="2019-08-13T17:38:00Z">
            <w:rPr>
              <w:rFonts w:ascii="Times New Roman" w:eastAsia="Times New Roman" w:hAnsi="Times New Roman" w:cs="Times New Roman"/>
              <w:color w:val="000000"/>
              <w:sz w:val="22"/>
              <w:szCs w:val="22"/>
            </w:rPr>
          </w:rPrChange>
        </w:rPr>
        <w:t xml:space="preserve">. Female exceptionalism can take the form of identifying women as “the first” or “the only” woman to do something. While stories about record-breaking women may seem inspiring from the outside, they might actually demotivate young children ― specifically young girls. </w:t>
      </w:r>
      <w:proofErr w:type="spellStart"/>
      <w:r w:rsidRPr="007612A9">
        <w:rPr>
          <w:rFonts w:ascii="Times New Roman" w:eastAsia="Times New Roman" w:hAnsi="Times New Roman" w:cs="Times New Roman"/>
          <w:color w:val="000000"/>
          <w:rPrChange w:id="200" w:author="Aarthi Kishin Popat" w:date="2019-08-13T17:38:00Z">
            <w:rPr>
              <w:rFonts w:ascii="Times New Roman" w:eastAsia="Times New Roman" w:hAnsi="Times New Roman" w:cs="Times New Roman"/>
              <w:color w:val="000000"/>
              <w:sz w:val="22"/>
              <w:szCs w:val="22"/>
            </w:rPr>
          </w:rPrChange>
        </w:rPr>
        <w:t>Bian</w:t>
      </w:r>
      <w:proofErr w:type="spellEnd"/>
      <w:r w:rsidRPr="007612A9">
        <w:rPr>
          <w:rFonts w:ascii="Times New Roman" w:eastAsia="Times New Roman" w:hAnsi="Times New Roman" w:cs="Times New Roman"/>
          <w:color w:val="000000"/>
          <w:rPrChange w:id="201" w:author="Aarthi Kishin Popat" w:date="2019-08-13T17:38:00Z">
            <w:rPr>
              <w:rFonts w:ascii="Times New Roman" w:eastAsia="Times New Roman" w:hAnsi="Times New Roman" w:cs="Times New Roman"/>
              <w:color w:val="000000"/>
              <w:sz w:val="22"/>
              <w:szCs w:val="22"/>
            </w:rPr>
          </w:rPrChange>
        </w:rPr>
        <w:t xml:space="preserve">, Leslie and </w:t>
      </w:r>
      <w:proofErr w:type="spellStart"/>
      <w:r w:rsidRPr="007612A9">
        <w:rPr>
          <w:rFonts w:ascii="Times New Roman" w:eastAsia="Times New Roman" w:hAnsi="Times New Roman" w:cs="Times New Roman"/>
          <w:color w:val="000000"/>
          <w:rPrChange w:id="202" w:author="Aarthi Kishin Popat" w:date="2019-08-13T17:38:00Z">
            <w:rPr>
              <w:rFonts w:ascii="Times New Roman" w:eastAsia="Times New Roman" w:hAnsi="Times New Roman" w:cs="Times New Roman"/>
              <w:color w:val="000000"/>
              <w:sz w:val="22"/>
              <w:szCs w:val="22"/>
            </w:rPr>
          </w:rPrChange>
        </w:rPr>
        <w:t>Cimpian’s</w:t>
      </w:r>
      <w:proofErr w:type="spellEnd"/>
      <w:r w:rsidRPr="007612A9">
        <w:rPr>
          <w:rFonts w:ascii="Times New Roman" w:eastAsia="Times New Roman" w:hAnsi="Times New Roman" w:cs="Times New Roman"/>
          <w:color w:val="000000"/>
          <w:rPrChange w:id="203" w:author="Aarthi Kishin Popat" w:date="2019-08-13T17:38:00Z">
            <w:rPr>
              <w:rFonts w:ascii="Times New Roman" w:eastAsia="Times New Roman" w:hAnsi="Times New Roman" w:cs="Times New Roman"/>
              <w:color w:val="000000"/>
              <w:sz w:val="22"/>
              <w:szCs w:val="22"/>
            </w:rPr>
          </w:rPrChange>
        </w:rPr>
        <w:t xml:space="preserve"> work</w:t>
      </w:r>
      <w:r w:rsidRPr="007612A9">
        <w:rPr>
          <w:rFonts w:ascii="Times New Roman" w:eastAsia="Times New Roman" w:hAnsi="Times New Roman" w:cs="Times New Roman"/>
          <w:b/>
          <w:bCs/>
          <w:color w:val="000000"/>
          <w:rPrChange w:id="204" w:author="Aarthi Kishin Popat" w:date="2019-08-13T17:38:00Z">
            <w:rPr>
              <w:rFonts w:ascii="Times New Roman" w:eastAsia="Times New Roman" w:hAnsi="Times New Roman" w:cs="Times New Roman"/>
              <w:b/>
              <w:bCs/>
              <w:color w:val="000000"/>
              <w:sz w:val="22"/>
              <w:szCs w:val="22"/>
            </w:rPr>
          </w:rPrChange>
        </w:rPr>
        <w:t xml:space="preserve"> </w:t>
      </w:r>
      <w:r w:rsidRPr="007612A9">
        <w:rPr>
          <w:rFonts w:ascii="Times New Roman" w:eastAsia="Times New Roman" w:hAnsi="Times New Roman" w:cs="Times New Roman"/>
          <w:color w:val="000000"/>
          <w:rPrChange w:id="205" w:author="Aarthi Kishin Popat" w:date="2019-08-13T17:38:00Z">
            <w:rPr>
              <w:rFonts w:ascii="Times New Roman" w:eastAsia="Times New Roman" w:hAnsi="Times New Roman" w:cs="Times New Roman"/>
              <w:color w:val="000000"/>
              <w:sz w:val="22"/>
              <w:szCs w:val="22"/>
            </w:rPr>
          </w:rPrChange>
        </w:rPr>
        <w:t xml:space="preserve">on the perceptions of innate talent and hard work suggests that girls are more </w:t>
      </w:r>
      <w:r w:rsidRPr="007612A9">
        <w:rPr>
          <w:rFonts w:ascii="Times New Roman" w:eastAsia="Times New Roman" w:hAnsi="Times New Roman" w:cs="Times New Roman"/>
          <w:color w:val="000000"/>
          <w:rPrChange w:id="206" w:author="Aarthi Kishin Popat" w:date="2019-08-13T17:38:00Z">
            <w:rPr>
              <w:rFonts w:ascii="Times New Roman" w:eastAsia="Times New Roman" w:hAnsi="Times New Roman" w:cs="Times New Roman"/>
              <w:color w:val="000000"/>
              <w:sz w:val="22"/>
              <w:szCs w:val="22"/>
            </w:rPr>
          </w:rPrChange>
        </w:rPr>
        <w:lastRenderedPageBreak/>
        <w:t>likely to attempt a task if it is emphasized more as a “try-hard” game rather than a “smart” game ― girls perceived themselves as more likely to succeed at a game if it required a lot of effort than if it required innate intelligence (</w:t>
      </w:r>
      <w:proofErr w:type="spellStart"/>
      <w:r w:rsidRPr="007612A9">
        <w:rPr>
          <w:rFonts w:ascii="Times New Roman" w:eastAsia="Times New Roman" w:hAnsi="Times New Roman" w:cs="Times New Roman"/>
          <w:color w:val="000000"/>
          <w:rPrChange w:id="207" w:author="Aarthi Kishin Popat" w:date="2019-08-13T17:38:00Z">
            <w:rPr>
              <w:rFonts w:ascii="Times New Roman" w:eastAsia="Times New Roman" w:hAnsi="Times New Roman" w:cs="Times New Roman"/>
              <w:color w:val="000000"/>
              <w:sz w:val="22"/>
              <w:szCs w:val="22"/>
            </w:rPr>
          </w:rPrChange>
        </w:rPr>
        <w:t>Bian</w:t>
      </w:r>
      <w:proofErr w:type="spellEnd"/>
      <w:r w:rsidRPr="007612A9">
        <w:rPr>
          <w:rFonts w:ascii="Times New Roman" w:eastAsia="Times New Roman" w:hAnsi="Times New Roman" w:cs="Times New Roman"/>
          <w:color w:val="000000"/>
          <w:rPrChange w:id="208" w:author="Aarthi Kishin Popat" w:date="2019-08-13T17:38:00Z">
            <w:rPr>
              <w:rFonts w:ascii="Times New Roman" w:eastAsia="Times New Roman" w:hAnsi="Times New Roman" w:cs="Times New Roman"/>
              <w:color w:val="000000"/>
              <w:sz w:val="22"/>
              <w:szCs w:val="22"/>
            </w:rPr>
          </w:rPrChange>
        </w:rPr>
        <w:t xml:space="preserve"> et al., 2017). According to </w:t>
      </w:r>
      <w:proofErr w:type="spellStart"/>
      <w:r w:rsidRPr="007612A9">
        <w:rPr>
          <w:rFonts w:ascii="Times New Roman" w:eastAsia="Times New Roman" w:hAnsi="Times New Roman" w:cs="Times New Roman"/>
          <w:color w:val="000000"/>
          <w:rPrChange w:id="209" w:author="Aarthi Kishin Popat" w:date="2019-08-13T17:38:00Z">
            <w:rPr>
              <w:rFonts w:ascii="Times New Roman" w:eastAsia="Times New Roman" w:hAnsi="Times New Roman" w:cs="Times New Roman"/>
              <w:color w:val="000000"/>
              <w:sz w:val="22"/>
              <w:szCs w:val="22"/>
            </w:rPr>
          </w:rPrChange>
        </w:rPr>
        <w:t>Bian</w:t>
      </w:r>
      <w:proofErr w:type="spellEnd"/>
      <w:r w:rsidRPr="007612A9">
        <w:rPr>
          <w:rFonts w:ascii="Times New Roman" w:eastAsia="Times New Roman" w:hAnsi="Times New Roman" w:cs="Times New Roman"/>
          <w:color w:val="000000"/>
          <w:rPrChange w:id="210" w:author="Aarthi Kishin Popat" w:date="2019-08-13T17:38:00Z">
            <w:rPr>
              <w:rFonts w:ascii="Times New Roman" w:eastAsia="Times New Roman" w:hAnsi="Times New Roman" w:cs="Times New Roman"/>
              <w:color w:val="000000"/>
              <w:sz w:val="22"/>
              <w:szCs w:val="22"/>
            </w:rPr>
          </w:rPrChange>
        </w:rPr>
        <w:t xml:space="preserve">, Leslie and </w:t>
      </w:r>
      <w:proofErr w:type="spellStart"/>
      <w:r w:rsidRPr="007612A9">
        <w:rPr>
          <w:rFonts w:ascii="Times New Roman" w:eastAsia="Times New Roman" w:hAnsi="Times New Roman" w:cs="Times New Roman"/>
          <w:color w:val="000000"/>
          <w:rPrChange w:id="211" w:author="Aarthi Kishin Popat" w:date="2019-08-13T17:38:00Z">
            <w:rPr>
              <w:rFonts w:ascii="Times New Roman" w:eastAsia="Times New Roman" w:hAnsi="Times New Roman" w:cs="Times New Roman"/>
              <w:color w:val="000000"/>
              <w:sz w:val="22"/>
              <w:szCs w:val="22"/>
            </w:rPr>
          </w:rPrChange>
        </w:rPr>
        <w:t>Cimpian</w:t>
      </w:r>
      <w:proofErr w:type="spellEnd"/>
      <w:r w:rsidRPr="007612A9">
        <w:rPr>
          <w:rFonts w:ascii="Times New Roman" w:eastAsia="Times New Roman" w:hAnsi="Times New Roman" w:cs="Times New Roman"/>
          <w:color w:val="000000"/>
          <w:rPrChange w:id="212" w:author="Aarthi Kishin Popat" w:date="2019-08-13T17:38:00Z">
            <w:rPr>
              <w:rFonts w:ascii="Times New Roman" w:eastAsia="Times New Roman" w:hAnsi="Times New Roman" w:cs="Times New Roman"/>
              <w:color w:val="000000"/>
              <w:sz w:val="22"/>
              <w:szCs w:val="22"/>
            </w:rPr>
          </w:rPrChange>
        </w:rPr>
        <w:t xml:space="preserve">, girls may be demotivated from pursuing a task or career if it appears that it requires a lot of natural talent. </w:t>
      </w:r>
    </w:p>
    <w:p w14:paraId="53B08E6A" w14:textId="05AC05DA" w:rsidR="000E0F17" w:rsidRPr="007612A9" w:rsidRDefault="000E0F17" w:rsidP="000E0F17">
      <w:pPr>
        <w:ind w:firstLine="720"/>
        <w:rPr>
          <w:rFonts w:ascii="Times New Roman" w:eastAsia="Times New Roman" w:hAnsi="Times New Roman" w:cs="Times New Roman"/>
          <w:rPrChange w:id="213" w:author="Aarthi Kishin Popat" w:date="2019-08-13T17:38:00Z">
            <w:rPr>
              <w:rFonts w:ascii="Times New Roman" w:eastAsia="Times New Roman" w:hAnsi="Times New Roman" w:cs="Times New Roman"/>
            </w:rPr>
          </w:rPrChange>
        </w:rPr>
      </w:pPr>
      <w:r w:rsidRPr="007612A9">
        <w:rPr>
          <w:rFonts w:ascii="Times New Roman" w:eastAsia="Times New Roman" w:hAnsi="Times New Roman" w:cs="Times New Roman"/>
          <w:color w:val="000000"/>
          <w:rPrChange w:id="214" w:author="Aarthi Kishin Popat" w:date="2019-08-13T17:38:00Z">
            <w:rPr>
              <w:rFonts w:ascii="Times New Roman" w:eastAsia="Times New Roman" w:hAnsi="Times New Roman" w:cs="Times New Roman"/>
              <w:color w:val="000000"/>
              <w:sz w:val="22"/>
              <w:szCs w:val="22"/>
            </w:rPr>
          </w:rPrChange>
        </w:rPr>
        <w:t xml:space="preserve">Furthermore, a study conducted by Leslie, </w:t>
      </w:r>
      <w:proofErr w:type="spellStart"/>
      <w:r w:rsidRPr="007612A9">
        <w:rPr>
          <w:rFonts w:ascii="Times New Roman" w:eastAsia="Times New Roman" w:hAnsi="Times New Roman" w:cs="Times New Roman"/>
          <w:color w:val="000000"/>
          <w:rPrChange w:id="215" w:author="Aarthi Kishin Popat" w:date="2019-08-13T17:38:00Z">
            <w:rPr>
              <w:rFonts w:ascii="Times New Roman" w:eastAsia="Times New Roman" w:hAnsi="Times New Roman" w:cs="Times New Roman"/>
              <w:color w:val="000000"/>
              <w:sz w:val="22"/>
              <w:szCs w:val="22"/>
            </w:rPr>
          </w:rPrChange>
        </w:rPr>
        <w:t>Cimpian</w:t>
      </w:r>
      <w:proofErr w:type="spellEnd"/>
      <w:r w:rsidRPr="007612A9">
        <w:rPr>
          <w:rFonts w:ascii="Times New Roman" w:eastAsia="Times New Roman" w:hAnsi="Times New Roman" w:cs="Times New Roman"/>
          <w:color w:val="000000"/>
          <w:rPrChange w:id="216" w:author="Aarthi Kishin Popat" w:date="2019-08-13T17:38:00Z">
            <w:rPr>
              <w:rFonts w:ascii="Times New Roman" w:eastAsia="Times New Roman" w:hAnsi="Times New Roman" w:cs="Times New Roman"/>
              <w:color w:val="000000"/>
              <w:sz w:val="22"/>
              <w:szCs w:val="22"/>
            </w:rPr>
          </w:rPrChange>
        </w:rPr>
        <w:t xml:space="preserve">, Meyer and Freeland </w:t>
      </w:r>
      <w:proofErr w:type="gramStart"/>
      <w:r w:rsidRPr="007612A9">
        <w:rPr>
          <w:rFonts w:ascii="Times New Roman" w:eastAsia="Times New Roman" w:hAnsi="Times New Roman" w:cs="Times New Roman"/>
          <w:color w:val="000000"/>
          <w:rPrChange w:id="217" w:author="Aarthi Kishin Popat" w:date="2019-08-13T17:38:00Z">
            <w:rPr>
              <w:rFonts w:ascii="Times New Roman" w:eastAsia="Times New Roman" w:hAnsi="Times New Roman" w:cs="Times New Roman"/>
              <w:color w:val="000000"/>
              <w:sz w:val="22"/>
              <w:szCs w:val="22"/>
            </w:rPr>
          </w:rPrChange>
        </w:rPr>
        <w:t>indicates</w:t>
      </w:r>
      <w:proofErr w:type="gramEnd"/>
      <w:r w:rsidRPr="007612A9">
        <w:rPr>
          <w:rFonts w:ascii="Times New Roman" w:eastAsia="Times New Roman" w:hAnsi="Times New Roman" w:cs="Times New Roman"/>
          <w:color w:val="000000"/>
          <w:rPrChange w:id="218" w:author="Aarthi Kishin Popat" w:date="2019-08-13T17:38:00Z">
            <w:rPr>
              <w:rFonts w:ascii="Times New Roman" w:eastAsia="Times New Roman" w:hAnsi="Times New Roman" w:cs="Times New Roman"/>
              <w:color w:val="000000"/>
              <w:sz w:val="22"/>
              <w:szCs w:val="22"/>
            </w:rPr>
          </w:rPrChange>
        </w:rPr>
        <w:t xml:space="preserve"> that male-dominated fields show a distinct increase in self-perceived natural talent, building upon the idea that women perceive themselves as more hardworking rather than naturally talented (Leslie et al., 2015). Therefore, exceptionalism can be damaging to girls, because it implies success in certain fields require</w:t>
      </w:r>
      <w:ins w:id="219" w:author="Aarthi Kishin Popat" w:date="2019-08-13T17:33:00Z">
        <w:r w:rsidR="008779AF" w:rsidRPr="007612A9">
          <w:rPr>
            <w:rFonts w:ascii="Times New Roman" w:eastAsia="Times New Roman" w:hAnsi="Times New Roman" w:cs="Times New Roman"/>
            <w:color w:val="000000"/>
            <w:rPrChange w:id="220" w:author="Aarthi Kishin Popat" w:date="2019-08-13T17:38:00Z">
              <w:rPr>
                <w:rFonts w:ascii="Times New Roman" w:eastAsia="Times New Roman" w:hAnsi="Times New Roman" w:cs="Times New Roman"/>
                <w:color w:val="000000"/>
                <w:sz w:val="22"/>
                <w:szCs w:val="22"/>
              </w:rPr>
            </w:rPrChange>
          </w:rPr>
          <w:t>s</w:t>
        </w:r>
      </w:ins>
      <w:r w:rsidRPr="007612A9">
        <w:rPr>
          <w:rFonts w:ascii="Times New Roman" w:eastAsia="Times New Roman" w:hAnsi="Times New Roman" w:cs="Times New Roman"/>
          <w:color w:val="000000"/>
          <w:rPrChange w:id="221" w:author="Aarthi Kishin Popat" w:date="2019-08-13T17:38:00Z">
            <w:rPr>
              <w:rFonts w:ascii="Times New Roman" w:eastAsia="Times New Roman" w:hAnsi="Times New Roman" w:cs="Times New Roman"/>
              <w:color w:val="000000"/>
              <w:sz w:val="22"/>
              <w:szCs w:val="22"/>
            </w:rPr>
          </w:rPrChange>
        </w:rPr>
        <w:t xml:space="preserve"> exceptional natural talent. Thus, exceptionalism in picture books can dissuade girls from pursuing certain fields or activities at a young age, which carries into adulthood. </w:t>
      </w:r>
    </w:p>
    <w:p w14:paraId="37545C50" w14:textId="77777777" w:rsidR="000E0F17" w:rsidRPr="007612A9" w:rsidRDefault="000E0F17" w:rsidP="000E0F17">
      <w:pPr>
        <w:ind w:firstLine="720"/>
        <w:rPr>
          <w:rFonts w:ascii="Times New Roman" w:eastAsia="Times New Roman" w:hAnsi="Times New Roman" w:cs="Times New Roman"/>
          <w:rPrChange w:id="222" w:author="Aarthi Kishin Popat" w:date="2019-08-13T17:38:00Z">
            <w:rPr>
              <w:rFonts w:ascii="Times New Roman" w:eastAsia="Times New Roman" w:hAnsi="Times New Roman" w:cs="Times New Roman"/>
            </w:rPr>
          </w:rPrChange>
        </w:rPr>
      </w:pPr>
      <w:r w:rsidRPr="007612A9">
        <w:rPr>
          <w:rFonts w:ascii="Times New Roman" w:eastAsia="Times New Roman" w:hAnsi="Times New Roman" w:cs="Times New Roman"/>
          <w:color w:val="000000"/>
          <w:rPrChange w:id="223" w:author="Aarthi Kishin Popat" w:date="2019-08-13T17:38:00Z">
            <w:rPr>
              <w:rFonts w:ascii="Times New Roman" w:eastAsia="Times New Roman" w:hAnsi="Times New Roman" w:cs="Times New Roman"/>
              <w:color w:val="000000"/>
              <w:sz w:val="22"/>
              <w:szCs w:val="22"/>
            </w:rPr>
          </w:rPrChange>
        </w:rPr>
        <w:t>The Storybook Project contains a book about Amelia Earhart, detailing her accomplishments and how many records she broke. Because she is so impressive, so exceptional, it may seem to young girls like she had the talent innately. The Storybook Project will examine the effects of female exceptionalism on girls’ motivation to pursue that professional field.</w:t>
      </w:r>
    </w:p>
    <w:p w14:paraId="3A6640CE" w14:textId="77777777" w:rsidR="000E0F17" w:rsidRPr="007612A9" w:rsidRDefault="000E0F17" w:rsidP="000E0F17">
      <w:pPr>
        <w:rPr>
          <w:rFonts w:ascii="Times New Roman" w:eastAsia="Times New Roman" w:hAnsi="Times New Roman" w:cs="Times New Roman"/>
          <w:rPrChange w:id="224" w:author="Aarthi Kishin Popat" w:date="2019-08-13T17:38:00Z">
            <w:rPr>
              <w:rFonts w:ascii="Times New Roman" w:eastAsia="Times New Roman" w:hAnsi="Times New Roman" w:cs="Times New Roman"/>
            </w:rPr>
          </w:rPrChange>
        </w:rPr>
      </w:pPr>
    </w:p>
    <w:p w14:paraId="7FD0ED35" w14:textId="77777777" w:rsidR="000E0F17" w:rsidRPr="007612A9" w:rsidRDefault="000E0F17" w:rsidP="000E0F17">
      <w:pPr>
        <w:ind w:firstLine="720"/>
        <w:rPr>
          <w:rFonts w:ascii="Times New Roman" w:eastAsia="Times New Roman" w:hAnsi="Times New Roman" w:cs="Times New Roman"/>
          <w:rPrChange w:id="225" w:author="Aarthi Kishin Popat" w:date="2019-08-13T17:38:00Z">
            <w:rPr>
              <w:rFonts w:ascii="Times New Roman" w:eastAsia="Times New Roman" w:hAnsi="Times New Roman" w:cs="Times New Roman"/>
            </w:rPr>
          </w:rPrChange>
        </w:rPr>
      </w:pPr>
      <w:r w:rsidRPr="007612A9">
        <w:rPr>
          <w:rFonts w:ascii="Times New Roman" w:eastAsia="Times New Roman" w:hAnsi="Times New Roman" w:cs="Times New Roman"/>
          <w:b/>
          <w:bCs/>
          <w:color w:val="000000"/>
          <w:rPrChange w:id="226" w:author="Aarthi Kishin Popat" w:date="2019-08-13T17:38:00Z">
            <w:rPr>
              <w:rFonts w:ascii="Times New Roman" w:eastAsia="Times New Roman" w:hAnsi="Times New Roman" w:cs="Times New Roman"/>
              <w:b/>
              <w:bCs/>
              <w:color w:val="000000"/>
              <w:sz w:val="22"/>
              <w:szCs w:val="22"/>
            </w:rPr>
          </w:rPrChange>
        </w:rPr>
        <w:t>Conclusion</w:t>
      </w:r>
    </w:p>
    <w:p w14:paraId="0D290A4F" w14:textId="66CF978F" w:rsidR="000E0F17" w:rsidRPr="007612A9" w:rsidRDefault="000E0F17" w:rsidP="000E0F17">
      <w:pPr>
        <w:ind w:firstLine="720"/>
        <w:rPr>
          <w:rFonts w:ascii="Times New Roman" w:eastAsia="Times New Roman" w:hAnsi="Times New Roman" w:cs="Times New Roman"/>
          <w:rPrChange w:id="227" w:author="Aarthi Kishin Popat" w:date="2019-08-13T17:38:00Z">
            <w:rPr>
              <w:rFonts w:ascii="Times New Roman" w:eastAsia="Times New Roman" w:hAnsi="Times New Roman" w:cs="Times New Roman"/>
            </w:rPr>
          </w:rPrChange>
        </w:rPr>
      </w:pPr>
      <w:r w:rsidRPr="007612A9">
        <w:rPr>
          <w:rFonts w:ascii="Times New Roman" w:eastAsia="Times New Roman" w:hAnsi="Times New Roman" w:cs="Times New Roman"/>
          <w:color w:val="000000"/>
          <w:rPrChange w:id="228" w:author="Aarthi Kishin Popat" w:date="2019-08-13T17:38:00Z">
            <w:rPr>
              <w:rFonts w:ascii="Times New Roman" w:eastAsia="Times New Roman" w:hAnsi="Times New Roman" w:cs="Times New Roman"/>
              <w:color w:val="000000"/>
              <w:sz w:val="22"/>
              <w:szCs w:val="22"/>
            </w:rPr>
          </w:rPrChange>
        </w:rPr>
        <w:t>Through the Storybook Project, we present subjects with girl-to-boy comparisons, girl-to-girl comparisons, and female exceptionalism found in existing picture books. We are curious if the directional nature of girl-to-boy comparisons will decrease girls’ perceptions of their own innate intelligence. Furthermore, we want to see if girl-to-girl comparisons will discourage girls with more feminine and fewer masculine preferences from pursuing fields they are less represented in. Finally, we examine if statements of exceptionalism related to women will demotivate girls by portraying success in a specific field as something unusual and requiring lots of innate talent. We aim to discover whether these picture books are truly succeeding in motivating young girls, or if they have the opposite effect.</w:t>
      </w:r>
      <w:ins w:id="229" w:author="Aarthi Kishin Popat" w:date="2019-08-13T17:09:00Z">
        <w:r w:rsidR="00D65383" w:rsidRPr="007612A9">
          <w:rPr>
            <w:rFonts w:ascii="Times New Roman" w:eastAsia="Times New Roman" w:hAnsi="Times New Roman" w:cs="Times New Roman"/>
            <w:color w:val="000000"/>
            <w:rPrChange w:id="230" w:author="Aarthi Kishin Popat" w:date="2019-08-13T17:38:00Z">
              <w:rPr>
                <w:rFonts w:ascii="Times New Roman" w:eastAsia="Times New Roman" w:hAnsi="Times New Roman" w:cs="Times New Roman"/>
                <w:color w:val="000000"/>
                <w:sz w:val="22"/>
                <w:szCs w:val="22"/>
              </w:rPr>
            </w:rPrChange>
          </w:rPr>
          <w:t xml:space="preserve"> </w:t>
        </w:r>
      </w:ins>
      <w:ins w:id="231" w:author="Aarthi Kishin Popat" w:date="2019-08-13T17:10:00Z">
        <w:r w:rsidR="00D65383" w:rsidRPr="007612A9">
          <w:rPr>
            <w:rFonts w:ascii="Times New Roman" w:eastAsia="Times New Roman" w:hAnsi="Times New Roman" w:cs="Times New Roman"/>
            <w:color w:val="000000"/>
            <w:rPrChange w:id="232" w:author="Aarthi Kishin Popat" w:date="2019-08-13T17:38:00Z">
              <w:rPr>
                <w:rFonts w:ascii="Times New Roman" w:eastAsia="Times New Roman" w:hAnsi="Times New Roman" w:cs="Times New Roman"/>
                <w:color w:val="000000"/>
                <w:sz w:val="22"/>
                <w:szCs w:val="22"/>
              </w:rPr>
            </w:rPrChange>
          </w:rPr>
          <w:t xml:space="preserve">If the picture books are </w:t>
        </w:r>
      </w:ins>
      <w:ins w:id="233" w:author="Aarthi Kishin Popat" w:date="2019-08-13T17:13:00Z">
        <w:r w:rsidR="00D65383" w:rsidRPr="007612A9">
          <w:rPr>
            <w:rFonts w:ascii="Times New Roman" w:eastAsia="Times New Roman" w:hAnsi="Times New Roman" w:cs="Times New Roman"/>
            <w:color w:val="000000"/>
            <w:rPrChange w:id="234" w:author="Aarthi Kishin Popat" w:date="2019-08-13T17:38:00Z">
              <w:rPr>
                <w:rFonts w:ascii="Times New Roman" w:eastAsia="Times New Roman" w:hAnsi="Times New Roman" w:cs="Times New Roman"/>
                <w:color w:val="000000"/>
                <w:sz w:val="22"/>
                <w:szCs w:val="22"/>
              </w:rPr>
            </w:rPrChange>
          </w:rPr>
          <w:t xml:space="preserve">indeed </w:t>
        </w:r>
      </w:ins>
      <w:ins w:id="235" w:author="Aarthi Kishin Popat" w:date="2019-08-13T17:10:00Z">
        <w:r w:rsidR="00D65383" w:rsidRPr="007612A9">
          <w:rPr>
            <w:rFonts w:ascii="Times New Roman" w:eastAsia="Times New Roman" w:hAnsi="Times New Roman" w:cs="Times New Roman"/>
            <w:color w:val="000000"/>
            <w:rPrChange w:id="236" w:author="Aarthi Kishin Popat" w:date="2019-08-13T17:38:00Z">
              <w:rPr>
                <w:rFonts w:ascii="Times New Roman" w:eastAsia="Times New Roman" w:hAnsi="Times New Roman" w:cs="Times New Roman"/>
                <w:color w:val="000000"/>
                <w:sz w:val="22"/>
                <w:szCs w:val="22"/>
              </w:rPr>
            </w:rPrChange>
          </w:rPr>
          <w:t>demotivating young girls, it</w:t>
        </w:r>
      </w:ins>
      <w:ins w:id="237" w:author="Aarthi Kishin Popat" w:date="2019-08-13T17:12:00Z">
        <w:r w:rsidR="00D65383" w:rsidRPr="007612A9">
          <w:rPr>
            <w:rFonts w:ascii="Times New Roman" w:eastAsia="Times New Roman" w:hAnsi="Times New Roman" w:cs="Times New Roman"/>
            <w:color w:val="000000"/>
            <w:rPrChange w:id="238" w:author="Aarthi Kishin Popat" w:date="2019-08-13T17:38:00Z">
              <w:rPr>
                <w:rFonts w:ascii="Times New Roman" w:eastAsia="Times New Roman" w:hAnsi="Times New Roman" w:cs="Times New Roman"/>
                <w:color w:val="000000"/>
                <w:sz w:val="22"/>
                <w:szCs w:val="22"/>
              </w:rPr>
            </w:rPrChange>
          </w:rPr>
          <w:t xml:space="preserve"> will be important </w:t>
        </w:r>
      </w:ins>
      <w:ins w:id="239" w:author="Aarthi Kishin Popat" w:date="2019-08-13T17:15:00Z">
        <w:r w:rsidR="00D65383" w:rsidRPr="007612A9">
          <w:rPr>
            <w:rFonts w:ascii="Times New Roman" w:eastAsia="Times New Roman" w:hAnsi="Times New Roman" w:cs="Times New Roman"/>
            <w:color w:val="000000"/>
            <w:rPrChange w:id="240" w:author="Aarthi Kishin Popat" w:date="2019-08-13T17:38:00Z">
              <w:rPr>
                <w:rFonts w:ascii="Times New Roman" w:eastAsia="Times New Roman" w:hAnsi="Times New Roman" w:cs="Times New Roman"/>
                <w:color w:val="000000"/>
                <w:sz w:val="22"/>
                <w:szCs w:val="22"/>
              </w:rPr>
            </w:rPrChange>
          </w:rPr>
          <w:t xml:space="preserve">to </w:t>
        </w:r>
      </w:ins>
      <w:ins w:id="241" w:author="Aarthi Kishin Popat" w:date="2019-08-13T17:16:00Z">
        <w:r w:rsidR="00D65383" w:rsidRPr="007612A9">
          <w:rPr>
            <w:rFonts w:ascii="Times New Roman" w:eastAsia="Times New Roman" w:hAnsi="Times New Roman" w:cs="Times New Roman"/>
            <w:color w:val="000000"/>
            <w:rPrChange w:id="242" w:author="Aarthi Kishin Popat" w:date="2019-08-13T17:38:00Z">
              <w:rPr>
                <w:rFonts w:ascii="Times New Roman" w:eastAsia="Times New Roman" w:hAnsi="Times New Roman" w:cs="Times New Roman"/>
                <w:color w:val="000000"/>
                <w:sz w:val="22"/>
                <w:szCs w:val="22"/>
              </w:rPr>
            </w:rPrChange>
          </w:rPr>
          <w:t>alter them so as</w:t>
        </w:r>
      </w:ins>
      <w:ins w:id="243" w:author="Aarthi Kishin Popat" w:date="2019-08-13T17:13:00Z">
        <w:r w:rsidR="00D65383" w:rsidRPr="007612A9">
          <w:rPr>
            <w:rFonts w:ascii="Times New Roman" w:eastAsia="Times New Roman" w:hAnsi="Times New Roman" w:cs="Times New Roman"/>
            <w:color w:val="000000"/>
            <w:rPrChange w:id="244" w:author="Aarthi Kishin Popat" w:date="2019-08-13T17:38:00Z">
              <w:rPr>
                <w:rFonts w:ascii="Times New Roman" w:eastAsia="Times New Roman" w:hAnsi="Times New Roman" w:cs="Times New Roman"/>
                <w:color w:val="000000"/>
                <w:sz w:val="22"/>
                <w:szCs w:val="22"/>
              </w:rPr>
            </w:rPrChange>
          </w:rPr>
          <w:t xml:space="preserve"> to avoid dissuading young girls from pursuing certain careers in the future.</w:t>
        </w:r>
      </w:ins>
      <w:ins w:id="245" w:author="Aarthi Kishin Popat" w:date="2019-08-13T17:11:00Z">
        <w:r w:rsidR="00D65383" w:rsidRPr="007612A9">
          <w:rPr>
            <w:rFonts w:ascii="Times New Roman" w:eastAsia="Times New Roman" w:hAnsi="Times New Roman" w:cs="Times New Roman"/>
            <w:color w:val="000000"/>
            <w:rPrChange w:id="246" w:author="Aarthi Kishin Popat" w:date="2019-08-13T17:38:00Z">
              <w:rPr>
                <w:rFonts w:ascii="Times New Roman" w:eastAsia="Times New Roman" w:hAnsi="Times New Roman" w:cs="Times New Roman"/>
                <w:color w:val="000000"/>
                <w:sz w:val="22"/>
                <w:szCs w:val="22"/>
              </w:rPr>
            </w:rPrChange>
          </w:rPr>
          <w:t xml:space="preserve"> </w:t>
        </w:r>
      </w:ins>
    </w:p>
    <w:p w14:paraId="7A7D3C82" w14:textId="77777777" w:rsidR="00654E27" w:rsidRPr="007612A9" w:rsidRDefault="00654E27">
      <w:pPr>
        <w:rPr>
          <w:rFonts w:ascii="Times New Roman" w:eastAsia="Times New Roman" w:hAnsi="Times New Roman" w:cs="Times New Roman"/>
          <w:rPrChange w:id="247" w:author="Aarthi Kishin Popat" w:date="2019-08-13T17:38:00Z">
            <w:rPr>
              <w:rFonts w:ascii="Times New Roman" w:eastAsia="Times New Roman" w:hAnsi="Times New Roman" w:cs="Times New Roman"/>
            </w:rPr>
          </w:rPrChange>
        </w:rPr>
      </w:pPr>
      <w:r w:rsidRPr="007612A9">
        <w:rPr>
          <w:rFonts w:ascii="Times New Roman" w:eastAsia="Times New Roman" w:hAnsi="Times New Roman" w:cs="Times New Roman"/>
          <w:rPrChange w:id="248" w:author="Aarthi Kishin Popat" w:date="2019-08-13T17:38:00Z">
            <w:rPr>
              <w:rFonts w:ascii="Times New Roman" w:eastAsia="Times New Roman" w:hAnsi="Times New Roman" w:cs="Times New Roman"/>
            </w:rPr>
          </w:rPrChange>
        </w:rPr>
        <w:br w:type="page"/>
      </w:r>
    </w:p>
    <w:p w14:paraId="31872FD4" w14:textId="77777777" w:rsidR="00654E27" w:rsidRPr="007612A9" w:rsidRDefault="00654E27" w:rsidP="00654E27">
      <w:pPr>
        <w:jc w:val="center"/>
        <w:rPr>
          <w:rFonts w:ascii="Times New Roman" w:eastAsia="Times New Roman" w:hAnsi="Times New Roman" w:cs="Times New Roman"/>
          <w:rPrChange w:id="249" w:author="Aarthi Kishin Popat" w:date="2019-08-13T17:38:00Z">
            <w:rPr>
              <w:rFonts w:ascii="Times New Roman" w:eastAsia="Times New Roman" w:hAnsi="Times New Roman" w:cs="Times New Roman"/>
            </w:rPr>
          </w:rPrChange>
        </w:rPr>
      </w:pPr>
      <w:r w:rsidRPr="007612A9">
        <w:rPr>
          <w:rFonts w:ascii="Times New Roman" w:eastAsia="Times New Roman" w:hAnsi="Times New Roman" w:cs="Times New Roman"/>
          <w:b/>
          <w:bCs/>
          <w:color w:val="000000"/>
          <w:rPrChange w:id="250" w:author="Aarthi Kishin Popat" w:date="2019-08-13T17:38:00Z">
            <w:rPr>
              <w:rFonts w:ascii="Times New Roman" w:eastAsia="Times New Roman" w:hAnsi="Times New Roman" w:cs="Times New Roman"/>
              <w:b/>
              <w:bCs/>
              <w:color w:val="000000"/>
              <w:sz w:val="22"/>
              <w:szCs w:val="22"/>
            </w:rPr>
          </w:rPrChange>
        </w:rPr>
        <w:lastRenderedPageBreak/>
        <w:t xml:space="preserve">Works </w:t>
      </w:r>
      <w:commentRangeStart w:id="251"/>
      <w:r w:rsidRPr="007612A9">
        <w:rPr>
          <w:rFonts w:ascii="Times New Roman" w:eastAsia="Times New Roman" w:hAnsi="Times New Roman" w:cs="Times New Roman"/>
          <w:b/>
          <w:bCs/>
          <w:color w:val="000000"/>
          <w:rPrChange w:id="252" w:author="Aarthi Kishin Popat" w:date="2019-08-13T17:38:00Z">
            <w:rPr>
              <w:rFonts w:ascii="Times New Roman" w:eastAsia="Times New Roman" w:hAnsi="Times New Roman" w:cs="Times New Roman"/>
              <w:b/>
              <w:bCs/>
              <w:color w:val="000000"/>
              <w:sz w:val="22"/>
              <w:szCs w:val="22"/>
            </w:rPr>
          </w:rPrChange>
        </w:rPr>
        <w:t>Cited</w:t>
      </w:r>
      <w:commentRangeEnd w:id="251"/>
      <w:r w:rsidR="00DF25BF" w:rsidRPr="007612A9">
        <w:rPr>
          <w:rStyle w:val="CommentReference"/>
          <w:sz w:val="24"/>
          <w:szCs w:val="24"/>
          <w:rPrChange w:id="253" w:author="Aarthi Kishin Popat" w:date="2019-08-13T17:38:00Z">
            <w:rPr>
              <w:rStyle w:val="CommentReference"/>
            </w:rPr>
          </w:rPrChange>
        </w:rPr>
        <w:commentReference w:id="251"/>
      </w:r>
    </w:p>
    <w:p w14:paraId="2A42A15F" w14:textId="77777777" w:rsidR="00654E27" w:rsidRPr="007612A9" w:rsidRDefault="00654E27" w:rsidP="00654E27">
      <w:pPr>
        <w:rPr>
          <w:rFonts w:ascii="Times New Roman" w:eastAsia="Times New Roman" w:hAnsi="Times New Roman" w:cs="Times New Roman"/>
          <w:rPrChange w:id="254" w:author="Aarthi Kishin Popat" w:date="2019-08-13T17:38:00Z">
            <w:rPr>
              <w:rFonts w:ascii="Times New Roman" w:eastAsia="Times New Roman" w:hAnsi="Times New Roman" w:cs="Times New Roman"/>
            </w:rPr>
          </w:rPrChange>
        </w:rPr>
      </w:pPr>
    </w:p>
    <w:p w14:paraId="07B3DCED" w14:textId="77777777" w:rsidR="00B5381A" w:rsidRPr="007612A9" w:rsidRDefault="00B5381A" w:rsidP="00654E27">
      <w:pPr>
        <w:rPr>
          <w:ins w:id="255" w:author="Aarthi Kishin Popat" w:date="2019-08-05T17:18:00Z"/>
          <w:rFonts w:ascii="Times New Roman" w:eastAsia="Times New Roman" w:hAnsi="Times New Roman" w:cs="Times New Roman"/>
          <w:color w:val="000000"/>
          <w:rPrChange w:id="256" w:author="Aarthi Kishin Popat" w:date="2019-08-13T17:38:00Z">
            <w:rPr>
              <w:ins w:id="257" w:author="Aarthi Kishin Popat" w:date="2019-08-05T17:18:00Z"/>
              <w:rFonts w:ascii="Times New Roman" w:eastAsia="Times New Roman" w:hAnsi="Times New Roman" w:cs="Times New Roman"/>
              <w:color w:val="000000"/>
              <w:sz w:val="22"/>
              <w:szCs w:val="22"/>
            </w:rPr>
          </w:rPrChange>
        </w:rPr>
      </w:pPr>
      <w:proofErr w:type="spellStart"/>
      <w:r w:rsidRPr="007612A9">
        <w:rPr>
          <w:rFonts w:ascii="Times New Roman" w:eastAsia="Times New Roman" w:hAnsi="Times New Roman" w:cs="Times New Roman"/>
          <w:color w:val="000000"/>
          <w:rPrChange w:id="258" w:author="Aarthi Kishin Popat" w:date="2019-08-13T17:38:00Z">
            <w:rPr>
              <w:rFonts w:ascii="Times New Roman" w:eastAsia="Times New Roman" w:hAnsi="Times New Roman" w:cs="Times New Roman"/>
              <w:color w:val="000000"/>
              <w:sz w:val="22"/>
              <w:szCs w:val="22"/>
            </w:rPr>
          </w:rPrChange>
        </w:rPr>
        <w:t>Bian</w:t>
      </w:r>
      <w:proofErr w:type="spellEnd"/>
      <w:r w:rsidRPr="007612A9">
        <w:rPr>
          <w:rFonts w:ascii="Times New Roman" w:eastAsia="Times New Roman" w:hAnsi="Times New Roman" w:cs="Times New Roman"/>
          <w:color w:val="000000"/>
          <w:rPrChange w:id="259" w:author="Aarthi Kishin Popat" w:date="2019-08-13T17:38:00Z">
            <w:rPr>
              <w:rFonts w:ascii="Times New Roman" w:eastAsia="Times New Roman" w:hAnsi="Times New Roman" w:cs="Times New Roman"/>
              <w:color w:val="000000"/>
              <w:sz w:val="22"/>
              <w:szCs w:val="22"/>
            </w:rPr>
          </w:rPrChange>
        </w:rPr>
        <w:t xml:space="preserve">, L., Leslie, S. J., &amp; </w:t>
      </w:r>
      <w:proofErr w:type="spellStart"/>
      <w:r w:rsidRPr="007612A9">
        <w:rPr>
          <w:rFonts w:ascii="Times New Roman" w:eastAsia="Times New Roman" w:hAnsi="Times New Roman" w:cs="Times New Roman"/>
          <w:color w:val="000000"/>
          <w:rPrChange w:id="260" w:author="Aarthi Kishin Popat" w:date="2019-08-13T17:38:00Z">
            <w:rPr>
              <w:rFonts w:ascii="Times New Roman" w:eastAsia="Times New Roman" w:hAnsi="Times New Roman" w:cs="Times New Roman"/>
              <w:color w:val="000000"/>
              <w:sz w:val="22"/>
              <w:szCs w:val="22"/>
            </w:rPr>
          </w:rPrChange>
        </w:rPr>
        <w:t>Cimpian</w:t>
      </w:r>
      <w:proofErr w:type="spellEnd"/>
      <w:r w:rsidRPr="007612A9">
        <w:rPr>
          <w:rFonts w:ascii="Times New Roman" w:eastAsia="Times New Roman" w:hAnsi="Times New Roman" w:cs="Times New Roman"/>
          <w:color w:val="000000"/>
          <w:rPrChange w:id="261" w:author="Aarthi Kishin Popat" w:date="2019-08-13T17:38:00Z">
            <w:rPr>
              <w:rFonts w:ascii="Times New Roman" w:eastAsia="Times New Roman" w:hAnsi="Times New Roman" w:cs="Times New Roman"/>
              <w:color w:val="000000"/>
              <w:sz w:val="22"/>
              <w:szCs w:val="22"/>
            </w:rPr>
          </w:rPrChange>
        </w:rPr>
        <w:t xml:space="preserve">, A. (2017). Gender stereotypes about intellectual ability emerge early </w:t>
      </w:r>
    </w:p>
    <w:p w14:paraId="5648926C" w14:textId="49CAE4AF" w:rsidR="00B5381A" w:rsidRPr="007612A9" w:rsidRDefault="00B5381A">
      <w:pPr>
        <w:ind w:firstLine="720"/>
        <w:rPr>
          <w:ins w:id="262" w:author="Aarthi Kishin Popat" w:date="2019-08-05T17:18:00Z"/>
          <w:rFonts w:ascii="Times New Roman" w:eastAsia="Times New Roman" w:hAnsi="Times New Roman" w:cs="Times New Roman"/>
          <w:rPrChange w:id="263" w:author="Aarthi Kishin Popat" w:date="2019-08-13T17:38:00Z">
            <w:rPr>
              <w:ins w:id="264" w:author="Aarthi Kishin Popat" w:date="2019-08-05T17:18:00Z"/>
              <w:rFonts w:ascii="Times New Roman" w:eastAsia="Times New Roman" w:hAnsi="Times New Roman" w:cs="Times New Roman"/>
            </w:rPr>
          </w:rPrChange>
        </w:rPr>
        <w:pPrChange w:id="265" w:author="Aarthi Kishin Popat" w:date="2019-08-05T17:18:00Z">
          <w:pPr/>
        </w:pPrChange>
      </w:pPr>
      <w:r w:rsidRPr="007612A9">
        <w:rPr>
          <w:rFonts w:ascii="Times New Roman" w:eastAsia="Times New Roman" w:hAnsi="Times New Roman" w:cs="Times New Roman"/>
          <w:color w:val="000000"/>
          <w:rPrChange w:id="266" w:author="Aarthi Kishin Popat" w:date="2019-08-13T17:38:00Z">
            <w:rPr>
              <w:rFonts w:ascii="Times New Roman" w:eastAsia="Times New Roman" w:hAnsi="Times New Roman" w:cs="Times New Roman"/>
              <w:color w:val="000000"/>
              <w:sz w:val="22"/>
              <w:szCs w:val="22"/>
            </w:rPr>
          </w:rPrChange>
        </w:rPr>
        <w:t>and influence children’s interests. Science, 355(6323), 389-391.</w:t>
      </w:r>
    </w:p>
    <w:p w14:paraId="7662E0E0" w14:textId="6C11FC91" w:rsidR="00654E27" w:rsidRPr="007612A9" w:rsidDel="00B5381A" w:rsidRDefault="00654E27" w:rsidP="00654E27">
      <w:pPr>
        <w:ind w:firstLine="720"/>
        <w:rPr>
          <w:del w:id="267" w:author="Aarthi Kishin Popat" w:date="2019-08-05T17:18:00Z"/>
          <w:rFonts w:ascii="Times New Roman" w:eastAsia="Times New Roman" w:hAnsi="Times New Roman" w:cs="Times New Roman"/>
          <w:rPrChange w:id="268" w:author="Aarthi Kishin Popat" w:date="2019-08-13T17:38:00Z">
            <w:rPr>
              <w:del w:id="269" w:author="Aarthi Kishin Popat" w:date="2019-08-05T17:18:00Z"/>
              <w:rFonts w:ascii="Times New Roman" w:eastAsia="Times New Roman" w:hAnsi="Times New Roman" w:cs="Times New Roman"/>
            </w:rPr>
          </w:rPrChange>
        </w:rPr>
      </w:pPr>
      <w:del w:id="270" w:author="Aarthi Kishin Popat" w:date="2019-08-05T17:18:00Z">
        <w:r w:rsidRPr="007612A9" w:rsidDel="00B5381A">
          <w:rPr>
            <w:rFonts w:ascii="Times New Roman" w:eastAsia="Times New Roman" w:hAnsi="Times New Roman" w:cs="Times New Roman"/>
            <w:color w:val="000000"/>
            <w:rPrChange w:id="271" w:author="Aarthi Kishin Popat" w:date="2019-08-13T17:38:00Z">
              <w:rPr>
                <w:rFonts w:ascii="Times New Roman" w:eastAsia="Times New Roman" w:hAnsi="Times New Roman" w:cs="Times New Roman"/>
                <w:color w:val="000000"/>
                <w:sz w:val="22"/>
                <w:szCs w:val="22"/>
              </w:rPr>
            </w:rPrChange>
          </w:rPr>
          <w:delText>Interests.” Science, vol. 355, no. 6323, 2017, pp. 389–391., doi:10.1126/science.aah6524.</w:delText>
        </w:r>
      </w:del>
    </w:p>
    <w:p w14:paraId="123EB518" w14:textId="77777777" w:rsidR="00B5381A" w:rsidRPr="007612A9" w:rsidRDefault="00B5381A" w:rsidP="00B5381A">
      <w:pPr>
        <w:rPr>
          <w:ins w:id="272" w:author="Aarthi Kishin Popat" w:date="2019-08-05T17:19:00Z"/>
          <w:rFonts w:ascii="Times New Roman" w:eastAsia="Times New Roman" w:hAnsi="Times New Roman" w:cs="Times New Roman"/>
          <w:color w:val="222222"/>
          <w:shd w:val="clear" w:color="auto" w:fill="FFFFFF"/>
          <w:rPrChange w:id="273" w:author="Aarthi Kishin Popat" w:date="2019-08-13T17:38:00Z">
            <w:rPr>
              <w:ins w:id="274" w:author="Aarthi Kishin Popat" w:date="2019-08-05T17:19:00Z"/>
              <w:rFonts w:ascii="Times New Roman" w:eastAsia="Times New Roman" w:hAnsi="Times New Roman" w:cs="Times New Roman"/>
              <w:color w:val="222222"/>
              <w:shd w:val="clear" w:color="auto" w:fill="FFFFFF"/>
            </w:rPr>
          </w:rPrChange>
        </w:rPr>
      </w:pPr>
      <w:r w:rsidRPr="007612A9">
        <w:rPr>
          <w:rFonts w:ascii="Times New Roman" w:eastAsia="Times New Roman" w:hAnsi="Times New Roman" w:cs="Times New Roman"/>
          <w:color w:val="222222"/>
          <w:shd w:val="clear" w:color="auto" w:fill="FFFFFF"/>
          <w:rPrChange w:id="275" w:author="Aarthi Kishin Popat" w:date="2019-08-13T17:38:00Z">
            <w:rPr>
              <w:rFonts w:ascii="Arial" w:eastAsia="Times New Roman" w:hAnsi="Arial" w:cs="Arial"/>
              <w:color w:val="222222"/>
              <w:sz w:val="20"/>
              <w:szCs w:val="20"/>
              <w:shd w:val="clear" w:color="auto" w:fill="FFFFFF"/>
            </w:rPr>
          </w:rPrChange>
        </w:rPr>
        <w:t xml:space="preserve">Chestnut, E. K., &amp; Markman, E. M. (2016). Are horses like zebras, or vice versa? Children's </w:t>
      </w:r>
    </w:p>
    <w:p w14:paraId="1F04429F" w14:textId="77777777" w:rsidR="00B5381A" w:rsidRPr="007612A9" w:rsidRDefault="00B5381A" w:rsidP="00B5381A">
      <w:pPr>
        <w:ind w:firstLine="720"/>
        <w:rPr>
          <w:ins w:id="276" w:author="Aarthi Kishin Popat" w:date="2019-08-05T17:19:00Z"/>
          <w:rFonts w:ascii="Times New Roman" w:eastAsia="Times New Roman" w:hAnsi="Times New Roman" w:cs="Times New Roman"/>
          <w:color w:val="222222"/>
          <w:shd w:val="clear" w:color="auto" w:fill="FFFFFF"/>
          <w:rPrChange w:id="277" w:author="Aarthi Kishin Popat" w:date="2019-08-13T17:38:00Z">
            <w:rPr>
              <w:ins w:id="278" w:author="Aarthi Kishin Popat" w:date="2019-08-05T17:19:00Z"/>
              <w:rFonts w:ascii="Times New Roman" w:eastAsia="Times New Roman" w:hAnsi="Times New Roman" w:cs="Times New Roman"/>
              <w:color w:val="222222"/>
              <w:shd w:val="clear" w:color="auto" w:fill="FFFFFF"/>
            </w:rPr>
          </w:rPrChange>
        </w:rPr>
      </w:pPr>
      <w:r w:rsidRPr="007612A9">
        <w:rPr>
          <w:rFonts w:ascii="Times New Roman" w:eastAsia="Times New Roman" w:hAnsi="Times New Roman" w:cs="Times New Roman"/>
          <w:color w:val="222222"/>
          <w:shd w:val="clear" w:color="auto" w:fill="FFFFFF"/>
          <w:rPrChange w:id="279" w:author="Aarthi Kishin Popat" w:date="2019-08-13T17:38:00Z">
            <w:rPr>
              <w:rFonts w:ascii="Arial" w:eastAsia="Times New Roman" w:hAnsi="Arial" w:cs="Arial"/>
              <w:color w:val="222222"/>
              <w:sz w:val="20"/>
              <w:szCs w:val="20"/>
              <w:shd w:val="clear" w:color="auto" w:fill="FFFFFF"/>
            </w:rPr>
          </w:rPrChange>
        </w:rPr>
        <w:t>sensitivity to the asymmetries of directional comparisons. </w:t>
      </w:r>
      <w:r w:rsidRPr="007612A9">
        <w:rPr>
          <w:rFonts w:ascii="Times New Roman" w:eastAsia="Times New Roman" w:hAnsi="Times New Roman" w:cs="Times New Roman"/>
          <w:i/>
          <w:iCs/>
          <w:color w:val="222222"/>
          <w:shd w:val="clear" w:color="auto" w:fill="FFFFFF"/>
          <w:rPrChange w:id="280" w:author="Aarthi Kishin Popat" w:date="2019-08-13T17:38:00Z">
            <w:rPr>
              <w:rFonts w:ascii="Arial" w:eastAsia="Times New Roman" w:hAnsi="Arial" w:cs="Arial"/>
              <w:i/>
              <w:iCs/>
              <w:color w:val="222222"/>
              <w:sz w:val="20"/>
              <w:szCs w:val="20"/>
              <w:shd w:val="clear" w:color="auto" w:fill="FFFFFF"/>
            </w:rPr>
          </w:rPrChange>
        </w:rPr>
        <w:t>Child development</w:t>
      </w:r>
      <w:r w:rsidRPr="007612A9">
        <w:rPr>
          <w:rFonts w:ascii="Times New Roman" w:eastAsia="Times New Roman" w:hAnsi="Times New Roman" w:cs="Times New Roman"/>
          <w:color w:val="222222"/>
          <w:shd w:val="clear" w:color="auto" w:fill="FFFFFF"/>
          <w:rPrChange w:id="281" w:author="Aarthi Kishin Popat" w:date="2019-08-13T17:38:00Z">
            <w:rPr>
              <w:rFonts w:ascii="Arial" w:eastAsia="Times New Roman" w:hAnsi="Arial" w:cs="Arial"/>
              <w:color w:val="222222"/>
              <w:sz w:val="20"/>
              <w:szCs w:val="20"/>
              <w:shd w:val="clear" w:color="auto" w:fill="FFFFFF"/>
            </w:rPr>
          </w:rPrChange>
        </w:rPr>
        <w:t>, </w:t>
      </w:r>
      <w:r w:rsidRPr="007612A9">
        <w:rPr>
          <w:rFonts w:ascii="Times New Roman" w:eastAsia="Times New Roman" w:hAnsi="Times New Roman" w:cs="Times New Roman"/>
          <w:i/>
          <w:iCs/>
          <w:color w:val="222222"/>
          <w:shd w:val="clear" w:color="auto" w:fill="FFFFFF"/>
          <w:rPrChange w:id="282" w:author="Aarthi Kishin Popat" w:date="2019-08-13T17:38:00Z">
            <w:rPr>
              <w:rFonts w:ascii="Arial" w:eastAsia="Times New Roman" w:hAnsi="Arial" w:cs="Arial"/>
              <w:i/>
              <w:iCs/>
              <w:color w:val="222222"/>
              <w:sz w:val="20"/>
              <w:szCs w:val="20"/>
              <w:shd w:val="clear" w:color="auto" w:fill="FFFFFF"/>
            </w:rPr>
          </w:rPrChange>
        </w:rPr>
        <w:t>87</w:t>
      </w:r>
      <w:r w:rsidRPr="007612A9">
        <w:rPr>
          <w:rFonts w:ascii="Times New Roman" w:eastAsia="Times New Roman" w:hAnsi="Times New Roman" w:cs="Times New Roman"/>
          <w:color w:val="222222"/>
          <w:shd w:val="clear" w:color="auto" w:fill="FFFFFF"/>
          <w:rPrChange w:id="283" w:author="Aarthi Kishin Popat" w:date="2019-08-13T17:38:00Z">
            <w:rPr>
              <w:rFonts w:ascii="Arial" w:eastAsia="Times New Roman" w:hAnsi="Arial" w:cs="Arial"/>
              <w:color w:val="222222"/>
              <w:sz w:val="20"/>
              <w:szCs w:val="20"/>
              <w:shd w:val="clear" w:color="auto" w:fill="FFFFFF"/>
            </w:rPr>
          </w:rPrChange>
        </w:rPr>
        <w:t>(2), 568-</w:t>
      </w:r>
    </w:p>
    <w:p w14:paraId="2E876682" w14:textId="028E0FE4" w:rsidR="00B5381A" w:rsidRPr="007612A9" w:rsidRDefault="00B5381A">
      <w:pPr>
        <w:ind w:firstLine="720"/>
        <w:rPr>
          <w:rFonts w:ascii="Times New Roman" w:eastAsia="Times New Roman" w:hAnsi="Times New Roman" w:cs="Times New Roman"/>
          <w:rPrChange w:id="284" w:author="Aarthi Kishin Popat" w:date="2019-08-13T17:38:00Z">
            <w:rPr>
              <w:rFonts w:ascii="Times New Roman" w:eastAsia="Times New Roman" w:hAnsi="Times New Roman" w:cs="Times New Roman"/>
            </w:rPr>
          </w:rPrChange>
        </w:rPr>
        <w:pPrChange w:id="285" w:author="Aarthi Kishin Popat" w:date="2019-08-05T17:19:00Z">
          <w:pPr/>
        </w:pPrChange>
      </w:pPr>
      <w:r w:rsidRPr="007612A9">
        <w:rPr>
          <w:rFonts w:ascii="Times New Roman" w:eastAsia="Times New Roman" w:hAnsi="Times New Roman" w:cs="Times New Roman"/>
          <w:color w:val="222222"/>
          <w:shd w:val="clear" w:color="auto" w:fill="FFFFFF"/>
          <w:rPrChange w:id="286" w:author="Aarthi Kishin Popat" w:date="2019-08-13T17:38:00Z">
            <w:rPr>
              <w:rFonts w:ascii="Arial" w:eastAsia="Times New Roman" w:hAnsi="Arial" w:cs="Arial"/>
              <w:color w:val="222222"/>
              <w:sz w:val="20"/>
              <w:szCs w:val="20"/>
              <w:shd w:val="clear" w:color="auto" w:fill="FFFFFF"/>
            </w:rPr>
          </w:rPrChange>
        </w:rPr>
        <w:t>582.</w:t>
      </w:r>
    </w:p>
    <w:p w14:paraId="4A59E045" w14:textId="491200F1" w:rsidR="00654E27" w:rsidRPr="007612A9" w:rsidDel="00B5381A" w:rsidRDefault="00654E27" w:rsidP="00654E27">
      <w:pPr>
        <w:rPr>
          <w:del w:id="287" w:author="Aarthi Kishin Popat" w:date="2019-08-05T17:19:00Z"/>
          <w:rFonts w:ascii="Times New Roman" w:eastAsia="Times New Roman" w:hAnsi="Times New Roman" w:cs="Times New Roman"/>
          <w:rPrChange w:id="288" w:author="Aarthi Kishin Popat" w:date="2019-08-13T17:38:00Z">
            <w:rPr>
              <w:del w:id="289" w:author="Aarthi Kishin Popat" w:date="2019-08-05T17:19:00Z"/>
              <w:rFonts w:ascii="Times New Roman" w:eastAsia="Times New Roman" w:hAnsi="Times New Roman" w:cs="Times New Roman"/>
            </w:rPr>
          </w:rPrChange>
        </w:rPr>
      </w:pPr>
      <w:del w:id="290" w:author="Aarthi Kishin Popat" w:date="2019-08-05T17:19:00Z">
        <w:r w:rsidRPr="007612A9" w:rsidDel="00B5381A">
          <w:rPr>
            <w:rFonts w:ascii="Times New Roman" w:eastAsia="Times New Roman" w:hAnsi="Times New Roman" w:cs="Times New Roman"/>
            <w:color w:val="000000"/>
            <w:rPrChange w:id="291" w:author="Aarthi Kishin Popat" w:date="2019-08-13T17:38:00Z">
              <w:rPr>
                <w:rFonts w:ascii="Times New Roman" w:eastAsia="Times New Roman" w:hAnsi="Times New Roman" w:cs="Times New Roman"/>
                <w:color w:val="000000"/>
                <w:sz w:val="22"/>
                <w:szCs w:val="22"/>
              </w:rPr>
            </w:rPrChange>
          </w:rPr>
          <w:delText>Chestnut, Eleanor K., and Ellen M. Markman. “Are Horses Like Zebras, or Vice Versa? Children's </w:delText>
        </w:r>
      </w:del>
    </w:p>
    <w:p w14:paraId="74FD8A4F" w14:textId="3C40E2C4" w:rsidR="00654E27" w:rsidRPr="007612A9" w:rsidDel="00B5381A" w:rsidRDefault="00654E27" w:rsidP="00654E27">
      <w:pPr>
        <w:ind w:firstLine="720"/>
        <w:rPr>
          <w:del w:id="292" w:author="Aarthi Kishin Popat" w:date="2019-08-05T17:19:00Z"/>
          <w:rFonts w:ascii="Times New Roman" w:eastAsia="Times New Roman" w:hAnsi="Times New Roman" w:cs="Times New Roman"/>
          <w:rPrChange w:id="293" w:author="Aarthi Kishin Popat" w:date="2019-08-13T17:38:00Z">
            <w:rPr>
              <w:del w:id="294" w:author="Aarthi Kishin Popat" w:date="2019-08-05T17:19:00Z"/>
              <w:rFonts w:ascii="Times New Roman" w:eastAsia="Times New Roman" w:hAnsi="Times New Roman" w:cs="Times New Roman"/>
            </w:rPr>
          </w:rPrChange>
        </w:rPr>
      </w:pPr>
      <w:del w:id="295" w:author="Aarthi Kishin Popat" w:date="2019-08-05T17:19:00Z">
        <w:r w:rsidRPr="007612A9" w:rsidDel="00B5381A">
          <w:rPr>
            <w:rFonts w:ascii="Times New Roman" w:eastAsia="Times New Roman" w:hAnsi="Times New Roman" w:cs="Times New Roman"/>
            <w:color w:val="000000"/>
            <w:rPrChange w:id="296" w:author="Aarthi Kishin Popat" w:date="2019-08-13T17:38:00Z">
              <w:rPr>
                <w:rFonts w:ascii="Times New Roman" w:eastAsia="Times New Roman" w:hAnsi="Times New Roman" w:cs="Times New Roman"/>
                <w:color w:val="000000"/>
                <w:sz w:val="22"/>
                <w:szCs w:val="22"/>
              </w:rPr>
            </w:rPrChange>
          </w:rPr>
          <w:delText>Sensitivity to the Asymmetries of Directional Comparisons.” Child Development, vol. 87, no. 2, </w:delText>
        </w:r>
      </w:del>
    </w:p>
    <w:p w14:paraId="3DAFF156" w14:textId="10EEA6F3" w:rsidR="00654E27" w:rsidRPr="007612A9" w:rsidDel="00B5381A" w:rsidRDefault="00654E27" w:rsidP="00654E27">
      <w:pPr>
        <w:ind w:firstLine="720"/>
        <w:rPr>
          <w:del w:id="297" w:author="Aarthi Kishin Popat" w:date="2019-08-05T17:19:00Z"/>
          <w:rFonts w:ascii="Times New Roman" w:eastAsia="Times New Roman" w:hAnsi="Times New Roman" w:cs="Times New Roman"/>
          <w:rPrChange w:id="298" w:author="Aarthi Kishin Popat" w:date="2019-08-13T17:38:00Z">
            <w:rPr>
              <w:del w:id="299" w:author="Aarthi Kishin Popat" w:date="2019-08-05T17:19:00Z"/>
              <w:rFonts w:ascii="Times New Roman" w:eastAsia="Times New Roman" w:hAnsi="Times New Roman" w:cs="Times New Roman"/>
            </w:rPr>
          </w:rPrChange>
        </w:rPr>
      </w:pPr>
      <w:del w:id="300" w:author="Aarthi Kishin Popat" w:date="2019-08-05T17:19:00Z">
        <w:r w:rsidRPr="007612A9" w:rsidDel="00B5381A">
          <w:rPr>
            <w:rFonts w:ascii="Times New Roman" w:eastAsia="Times New Roman" w:hAnsi="Times New Roman" w:cs="Times New Roman"/>
            <w:color w:val="000000"/>
            <w:rPrChange w:id="301" w:author="Aarthi Kishin Popat" w:date="2019-08-13T17:38:00Z">
              <w:rPr>
                <w:rFonts w:ascii="Times New Roman" w:eastAsia="Times New Roman" w:hAnsi="Times New Roman" w:cs="Times New Roman"/>
                <w:color w:val="000000"/>
                <w:sz w:val="22"/>
                <w:szCs w:val="22"/>
              </w:rPr>
            </w:rPrChange>
          </w:rPr>
          <w:delText>2016, pp. 568–582., doi:10.1111/cdev.12476.</w:delText>
        </w:r>
      </w:del>
    </w:p>
    <w:p w14:paraId="30782AA8" w14:textId="77777777" w:rsidR="00B5381A" w:rsidRPr="007612A9" w:rsidRDefault="00B5381A" w:rsidP="00B5381A">
      <w:pPr>
        <w:rPr>
          <w:ins w:id="302" w:author="Aarthi Kishin Popat" w:date="2019-08-05T17:20:00Z"/>
          <w:rFonts w:ascii="Times New Roman" w:eastAsia="Times New Roman" w:hAnsi="Times New Roman" w:cs="Times New Roman"/>
          <w:color w:val="222222"/>
          <w:shd w:val="clear" w:color="auto" w:fill="FFFFFF"/>
          <w:rPrChange w:id="303" w:author="Aarthi Kishin Popat" w:date="2019-08-13T17:38:00Z">
            <w:rPr>
              <w:ins w:id="304" w:author="Aarthi Kishin Popat" w:date="2019-08-05T17:20:00Z"/>
              <w:rFonts w:ascii="Times New Roman" w:eastAsia="Times New Roman" w:hAnsi="Times New Roman" w:cs="Times New Roman"/>
              <w:color w:val="222222"/>
              <w:shd w:val="clear" w:color="auto" w:fill="FFFFFF"/>
            </w:rPr>
          </w:rPrChange>
        </w:rPr>
      </w:pPr>
      <w:r w:rsidRPr="007612A9">
        <w:rPr>
          <w:rFonts w:ascii="Times New Roman" w:eastAsia="Times New Roman" w:hAnsi="Times New Roman" w:cs="Times New Roman"/>
          <w:color w:val="222222"/>
          <w:shd w:val="clear" w:color="auto" w:fill="FFFFFF"/>
          <w:rPrChange w:id="305" w:author="Aarthi Kishin Popat" w:date="2019-08-13T17:38:00Z">
            <w:rPr>
              <w:rFonts w:ascii="Arial" w:eastAsia="Times New Roman" w:hAnsi="Arial" w:cs="Arial"/>
              <w:color w:val="222222"/>
              <w:sz w:val="20"/>
              <w:szCs w:val="20"/>
              <w:shd w:val="clear" w:color="auto" w:fill="FFFFFF"/>
            </w:rPr>
          </w:rPrChange>
        </w:rPr>
        <w:t xml:space="preserve">Chestnut, E. K., &amp; Markman, E. M. (2018). “Girls Are as Good as Boys at Math” Implies That </w:t>
      </w:r>
    </w:p>
    <w:p w14:paraId="24387284" w14:textId="77777777" w:rsidR="00B5381A" w:rsidRPr="007612A9" w:rsidRDefault="00B5381A" w:rsidP="00B5381A">
      <w:pPr>
        <w:ind w:firstLine="720"/>
        <w:rPr>
          <w:ins w:id="306" w:author="Aarthi Kishin Popat" w:date="2019-08-05T17:20:00Z"/>
          <w:rFonts w:ascii="Times New Roman" w:eastAsia="Times New Roman" w:hAnsi="Times New Roman" w:cs="Times New Roman"/>
          <w:i/>
          <w:iCs/>
          <w:color w:val="222222"/>
          <w:shd w:val="clear" w:color="auto" w:fill="FFFFFF"/>
          <w:rPrChange w:id="307" w:author="Aarthi Kishin Popat" w:date="2019-08-13T17:38:00Z">
            <w:rPr>
              <w:ins w:id="308" w:author="Aarthi Kishin Popat" w:date="2019-08-05T17:20:00Z"/>
              <w:rFonts w:ascii="Times New Roman" w:eastAsia="Times New Roman" w:hAnsi="Times New Roman" w:cs="Times New Roman"/>
              <w:i/>
              <w:iCs/>
              <w:color w:val="222222"/>
              <w:shd w:val="clear" w:color="auto" w:fill="FFFFFF"/>
            </w:rPr>
          </w:rPrChange>
        </w:rPr>
      </w:pPr>
      <w:r w:rsidRPr="007612A9">
        <w:rPr>
          <w:rFonts w:ascii="Times New Roman" w:eastAsia="Times New Roman" w:hAnsi="Times New Roman" w:cs="Times New Roman"/>
          <w:color w:val="222222"/>
          <w:shd w:val="clear" w:color="auto" w:fill="FFFFFF"/>
          <w:rPrChange w:id="309" w:author="Aarthi Kishin Popat" w:date="2019-08-13T17:38:00Z">
            <w:rPr>
              <w:rFonts w:ascii="Arial" w:eastAsia="Times New Roman" w:hAnsi="Arial" w:cs="Arial"/>
              <w:color w:val="222222"/>
              <w:sz w:val="20"/>
              <w:szCs w:val="20"/>
              <w:shd w:val="clear" w:color="auto" w:fill="FFFFFF"/>
            </w:rPr>
          </w:rPrChange>
        </w:rPr>
        <w:t>Boys Are Probably Better: A Study of Expressions of Gender Equality. </w:t>
      </w:r>
      <w:r w:rsidRPr="007612A9">
        <w:rPr>
          <w:rFonts w:ascii="Times New Roman" w:eastAsia="Times New Roman" w:hAnsi="Times New Roman" w:cs="Times New Roman"/>
          <w:i/>
          <w:iCs/>
          <w:color w:val="222222"/>
          <w:shd w:val="clear" w:color="auto" w:fill="FFFFFF"/>
          <w:rPrChange w:id="310" w:author="Aarthi Kishin Popat" w:date="2019-08-13T17:38:00Z">
            <w:rPr>
              <w:rFonts w:ascii="Arial" w:eastAsia="Times New Roman" w:hAnsi="Arial" w:cs="Arial"/>
              <w:i/>
              <w:iCs/>
              <w:color w:val="222222"/>
              <w:sz w:val="20"/>
              <w:szCs w:val="20"/>
              <w:shd w:val="clear" w:color="auto" w:fill="FFFFFF"/>
            </w:rPr>
          </w:rPrChange>
        </w:rPr>
        <w:t xml:space="preserve">Cognitive </w:t>
      </w:r>
    </w:p>
    <w:p w14:paraId="6A376A56" w14:textId="1206A6C4" w:rsidR="00B5381A" w:rsidRPr="007612A9" w:rsidRDefault="00B5381A">
      <w:pPr>
        <w:ind w:firstLine="720"/>
        <w:rPr>
          <w:rFonts w:ascii="Times New Roman" w:eastAsia="Times New Roman" w:hAnsi="Times New Roman" w:cs="Times New Roman"/>
          <w:rPrChange w:id="311" w:author="Aarthi Kishin Popat" w:date="2019-08-13T17:38:00Z">
            <w:rPr>
              <w:rFonts w:ascii="Times New Roman" w:eastAsia="Times New Roman" w:hAnsi="Times New Roman" w:cs="Times New Roman"/>
            </w:rPr>
          </w:rPrChange>
        </w:rPr>
        <w:pPrChange w:id="312" w:author="Aarthi Kishin Popat" w:date="2019-08-05T17:20:00Z">
          <w:pPr/>
        </w:pPrChange>
      </w:pPr>
      <w:r w:rsidRPr="007612A9">
        <w:rPr>
          <w:rFonts w:ascii="Times New Roman" w:eastAsia="Times New Roman" w:hAnsi="Times New Roman" w:cs="Times New Roman"/>
          <w:i/>
          <w:iCs/>
          <w:color w:val="222222"/>
          <w:shd w:val="clear" w:color="auto" w:fill="FFFFFF"/>
          <w:rPrChange w:id="313" w:author="Aarthi Kishin Popat" w:date="2019-08-13T17:38:00Z">
            <w:rPr>
              <w:rFonts w:ascii="Arial" w:eastAsia="Times New Roman" w:hAnsi="Arial" w:cs="Arial"/>
              <w:i/>
              <w:iCs/>
              <w:color w:val="222222"/>
              <w:sz w:val="20"/>
              <w:szCs w:val="20"/>
              <w:shd w:val="clear" w:color="auto" w:fill="FFFFFF"/>
            </w:rPr>
          </w:rPrChange>
        </w:rPr>
        <w:t>science</w:t>
      </w:r>
      <w:r w:rsidRPr="007612A9">
        <w:rPr>
          <w:rFonts w:ascii="Times New Roman" w:eastAsia="Times New Roman" w:hAnsi="Times New Roman" w:cs="Times New Roman"/>
          <w:color w:val="222222"/>
          <w:shd w:val="clear" w:color="auto" w:fill="FFFFFF"/>
          <w:rPrChange w:id="314" w:author="Aarthi Kishin Popat" w:date="2019-08-13T17:38:00Z">
            <w:rPr>
              <w:rFonts w:ascii="Arial" w:eastAsia="Times New Roman" w:hAnsi="Arial" w:cs="Arial"/>
              <w:color w:val="222222"/>
              <w:sz w:val="20"/>
              <w:szCs w:val="20"/>
              <w:shd w:val="clear" w:color="auto" w:fill="FFFFFF"/>
            </w:rPr>
          </w:rPrChange>
        </w:rPr>
        <w:t>, </w:t>
      </w:r>
      <w:r w:rsidRPr="007612A9">
        <w:rPr>
          <w:rFonts w:ascii="Times New Roman" w:eastAsia="Times New Roman" w:hAnsi="Times New Roman" w:cs="Times New Roman"/>
          <w:i/>
          <w:iCs/>
          <w:color w:val="222222"/>
          <w:shd w:val="clear" w:color="auto" w:fill="FFFFFF"/>
          <w:rPrChange w:id="315" w:author="Aarthi Kishin Popat" w:date="2019-08-13T17:38:00Z">
            <w:rPr>
              <w:rFonts w:ascii="Arial" w:eastAsia="Times New Roman" w:hAnsi="Arial" w:cs="Arial"/>
              <w:i/>
              <w:iCs/>
              <w:color w:val="222222"/>
              <w:sz w:val="20"/>
              <w:szCs w:val="20"/>
              <w:shd w:val="clear" w:color="auto" w:fill="FFFFFF"/>
            </w:rPr>
          </w:rPrChange>
        </w:rPr>
        <w:t>42</w:t>
      </w:r>
      <w:r w:rsidRPr="007612A9">
        <w:rPr>
          <w:rFonts w:ascii="Times New Roman" w:eastAsia="Times New Roman" w:hAnsi="Times New Roman" w:cs="Times New Roman"/>
          <w:color w:val="222222"/>
          <w:shd w:val="clear" w:color="auto" w:fill="FFFFFF"/>
          <w:rPrChange w:id="316" w:author="Aarthi Kishin Popat" w:date="2019-08-13T17:38:00Z">
            <w:rPr>
              <w:rFonts w:ascii="Arial" w:eastAsia="Times New Roman" w:hAnsi="Arial" w:cs="Arial"/>
              <w:color w:val="222222"/>
              <w:sz w:val="20"/>
              <w:szCs w:val="20"/>
              <w:shd w:val="clear" w:color="auto" w:fill="FFFFFF"/>
            </w:rPr>
          </w:rPrChange>
        </w:rPr>
        <w:t>(7), 2229-2249.</w:t>
      </w:r>
    </w:p>
    <w:p w14:paraId="21CA34CE" w14:textId="49E84A97" w:rsidR="00654E27" w:rsidRPr="007612A9" w:rsidDel="00B5381A" w:rsidRDefault="00654E27" w:rsidP="00654E27">
      <w:pPr>
        <w:rPr>
          <w:del w:id="317" w:author="Aarthi Kishin Popat" w:date="2019-08-05T17:20:00Z"/>
          <w:rFonts w:ascii="Times New Roman" w:eastAsia="Times New Roman" w:hAnsi="Times New Roman" w:cs="Times New Roman"/>
          <w:rPrChange w:id="318" w:author="Aarthi Kishin Popat" w:date="2019-08-13T17:38:00Z">
            <w:rPr>
              <w:del w:id="319" w:author="Aarthi Kishin Popat" w:date="2019-08-05T17:20:00Z"/>
              <w:rFonts w:ascii="Times New Roman" w:eastAsia="Times New Roman" w:hAnsi="Times New Roman" w:cs="Times New Roman"/>
            </w:rPr>
          </w:rPrChange>
        </w:rPr>
      </w:pPr>
      <w:del w:id="320" w:author="Aarthi Kishin Popat" w:date="2019-08-05T17:20:00Z">
        <w:r w:rsidRPr="007612A9" w:rsidDel="00B5381A">
          <w:rPr>
            <w:rFonts w:ascii="Times New Roman" w:eastAsia="Times New Roman" w:hAnsi="Times New Roman" w:cs="Times New Roman"/>
            <w:color w:val="000000"/>
            <w:rPrChange w:id="321" w:author="Aarthi Kishin Popat" w:date="2019-08-13T17:38:00Z">
              <w:rPr>
                <w:rFonts w:ascii="Times New Roman" w:eastAsia="Times New Roman" w:hAnsi="Times New Roman" w:cs="Times New Roman"/>
                <w:color w:val="000000"/>
                <w:sz w:val="22"/>
                <w:szCs w:val="22"/>
              </w:rPr>
            </w:rPrChange>
          </w:rPr>
          <w:delText>Chestnut, Eleanor K., and Ellen M. Markman. “‘Girls Are as Good as Boys at Math’ Implies That Boys </w:delText>
        </w:r>
      </w:del>
    </w:p>
    <w:p w14:paraId="65587E07" w14:textId="1F466257" w:rsidR="00654E27" w:rsidRPr="007612A9" w:rsidDel="00B5381A" w:rsidRDefault="00654E27" w:rsidP="00654E27">
      <w:pPr>
        <w:ind w:firstLine="720"/>
        <w:rPr>
          <w:del w:id="322" w:author="Aarthi Kishin Popat" w:date="2019-08-05T17:20:00Z"/>
          <w:rFonts w:ascii="Times New Roman" w:eastAsia="Times New Roman" w:hAnsi="Times New Roman" w:cs="Times New Roman"/>
          <w:rPrChange w:id="323" w:author="Aarthi Kishin Popat" w:date="2019-08-13T17:38:00Z">
            <w:rPr>
              <w:del w:id="324" w:author="Aarthi Kishin Popat" w:date="2019-08-05T17:20:00Z"/>
              <w:rFonts w:ascii="Times New Roman" w:eastAsia="Times New Roman" w:hAnsi="Times New Roman" w:cs="Times New Roman"/>
            </w:rPr>
          </w:rPrChange>
        </w:rPr>
      </w:pPr>
      <w:del w:id="325" w:author="Aarthi Kishin Popat" w:date="2019-08-05T17:20:00Z">
        <w:r w:rsidRPr="007612A9" w:rsidDel="00B5381A">
          <w:rPr>
            <w:rFonts w:ascii="Times New Roman" w:eastAsia="Times New Roman" w:hAnsi="Times New Roman" w:cs="Times New Roman"/>
            <w:color w:val="000000"/>
            <w:rPrChange w:id="326" w:author="Aarthi Kishin Popat" w:date="2019-08-13T17:38:00Z">
              <w:rPr>
                <w:rFonts w:ascii="Times New Roman" w:eastAsia="Times New Roman" w:hAnsi="Times New Roman" w:cs="Times New Roman"/>
                <w:color w:val="000000"/>
                <w:sz w:val="22"/>
                <w:szCs w:val="22"/>
              </w:rPr>
            </w:rPrChange>
          </w:rPr>
          <w:delText>Are Probably Better: A Study of Expressions of Gender Equality.” Cognitive Science, vol. 42, no. </w:delText>
        </w:r>
      </w:del>
    </w:p>
    <w:p w14:paraId="0EE7BF6B" w14:textId="5EF0321C" w:rsidR="00654E27" w:rsidRPr="007612A9" w:rsidRDefault="00654E27" w:rsidP="00654E27">
      <w:pPr>
        <w:ind w:firstLine="720"/>
        <w:rPr>
          <w:ins w:id="327" w:author="Aarthi Kishin Popat" w:date="2019-08-13T17:37:00Z"/>
          <w:rFonts w:ascii="Times New Roman" w:eastAsia="Times New Roman" w:hAnsi="Times New Roman" w:cs="Times New Roman"/>
          <w:color w:val="000000"/>
          <w:rPrChange w:id="328" w:author="Aarthi Kishin Popat" w:date="2019-08-13T17:38:00Z">
            <w:rPr>
              <w:ins w:id="329" w:author="Aarthi Kishin Popat" w:date="2019-08-13T17:37:00Z"/>
              <w:rFonts w:ascii="Times New Roman" w:eastAsia="Times New Roman" w:hAnsi="Times New Roman" w:cs="Times New Roman"/>
              <w:color w:val="000000"/>
              <w:sz w:val="22"/>
              <w:szCs w:val="22"/>
            </w:rPr>
          </w:rPrChange>
        </w:rPr>
      </w:pPr>
      <w:r w:rsidRPr="007612A9">
        <w:rPr>
          <w:rFonts w:ascii="Times New Roman" w:eastAsia="Times New Roman" w:hAnsi="Times New Roman" w:cs="Times New Roman"/>
          <w:color w:val="000000"/>
          <w:rPrChange w:id="330" w:author="Aarthi Kishin Popat" w:date="2019-08-13T17:38:00Z">
            <w:rPr>
              <w:rFonts w:ascii="Times New Roman" w:eastAsia="Times New Roman" w:hAnsi="Times New Roman" w:cs="Times New Roman"/>
              <w:color w:val="000000"/>
              <w:sz w:val="22"/>
              <w:szCs w:val="22"/>
            </w:rPr>
          </w:rPrChange>
        </w:rPr>
        <w:t>7, 2018, pp. 2229–2249., doi:10.1111/cogs.12637.</w:t>
      </w:r>
    </w:p>
    <w:p w14:paraId="25542517" w14:textId="77777777" w:rsidR="007612A9" w:rsidRPr="007612A9" w:rsidRDefault="007612A9" w:rsidP="007612A9">
      <w:pPr>
        <w:rPr>
          <w:ins w:id="331" w:author="Aarthi Kishin Popat" w:date="2019-08-13T17:37:00Z"/>
          <w:rFonts w:ascii="Times New Roman" w:eastAsia="Times New Roman" w:hAnsi="Times New Roman" w:cs="Times New Roman"/>
          <w:color w:val="222222"/>
          <w:shd w:val="clear" w:color="auto" w:fill="FFFFFF"/>
          <w:rPrChange w:id="332" w:author="Aarthi Kishin Popat" w:date="2019-08-13T17:38:00Z">
            <w:rPr>
              <w:ins w:id="333" w:author="Aarthi Kishin Popat" w:date="2019-08-13T17:37:00Z"/>
              <w:rFonts w:ascii="Times New Roman" w:eastAsia="Times New Roman" w:hAnsi="Times New Roman" w:cs="Times New Roman"/>
              <w:color w:val="222222"/>
              <w:shd w:val="clear" w:color="auto" w:fill="FFFFFF"/>
            </w:rPr>
          </w:rPrChange>
        </w:rPr>
      </w:pPr>
      <w:proofErr w:type="spellStart"/>
      <w:ins w:id="334" w:author="Aarthi Kishin Popat" w:date="2019-08-13T17:37:00Z">
        <w:r w:rsidRPr="007612A9">
          <w:rPr>
            <w:rFonts w:ascii="Times New Roman" w:eastAsia="Times New Roman" w:hAnsi="Times New Roman" w:cs="Times New Roman"/>
            <w:color w:val="222222"/>
            <w:shd w:val="clear" w:color="auto" w:fill="FFFFFF"/>
            <w:rPrChange w:id="335" w:author="Aarthi Kishin Popat" w:date="2019-08-13T17:38:00Z">
              <w:rPr>
                <w:rFonts w:ascii="Times New Roman" w:eastAsia="Times New Roman" w:hAnsi="Times New Roman" w:cs="Times New Roman"/>
                <w:color w:val="222222"/>
                <w:shd w:val="clear" w:color="auto" w:fill="FFFFFF"/>
              </w:rPr>
            </w:rPrChange>
          </w:rPr>
          <w:t>Cimpian</w:t>
        </w:r>
        <w:proofErr w:type="spellEnd"/>
        <w:r w:rsidRPr="007612A9">
          <w:rPr>
            <w:rFonts w:ascii="Times New Roman" w:eastAsia="Times New Roman" w:hAnsi="Times New Roman" w:cs="Times New Roman"/>
            <w:color w:val="222222"/>
            <w:shd w:val="clear" w:color="auto" w:fill="FFFFFF"/>
            <w:rPrChange w:id="336" w:author="Aarthi Kishin Popat" w:date="2019-08-13T17:38:00Z">
              <w:rPr>
                <w:rFonts w:ascii="Times New Roman" w:eastAsia="Times New Roman" w:hAnsi="Times New Roman" w:cs="Times New Roman"/>
                <w:color w:val="222222"/>
                <w:shd w:val="clear" w:color="auto" w:fill="FFFFFF"/>
              </w:rPr>
            </w:rPrChange>
          </w:rPr>
          <w:t xml:space="preserve">, A., Arce, H. M. C., Markman, E. M., &amp; Dweck, C. S. (2007). Subtle linguistic cues </w:t>
        </w:r>
      </w:ins>
    </w:p>
    <w:p w14:paraId="3FBF34AA" w14:textId="2CBB7782" w:rsidR="007612A9" w:rsidRPr="007612A9" w:rsidRDefault="007612A9" w:rsidP="007612A9">
      <w:pPr>
        <w:ind w:firstLine="720"/>
        <w:rPr>
          <w:ins w:id="337" w:author="Aarthi Kishin Popat" w:date="2019-08-13T17:37:00Z"/>
          <w:rFonts w:ascii="Times New Roman" w:eastAsia="Times New Roman" w:hAnsi="Times New Roman" w:cs="Times New Roman"/>
          <w:rPrChange w:id="338" w:author="Aarthi Kishin Popat" w:date="2019-08-13T17:38:00Z">
            <w:rPr>
              <w:ins w:id="339" w:author="Aarthi Kishin Popat" w:date="2019-08-13T17:37:00Z"/>
              <w:rFonts w:ascii="Times New Roman" w:eastAsia="Times New Roman" w:hAnsi="Times New Roman" w:cs="Times New Roman"/>
            </w:rPr>
          </w:rPrChange>
        </w:rPr>
      </w:pPr>
      <w:ins w:id="340" w:author="Aarthi Kishin Popat" w:date="2019-08-13T17:37:00Z">
        <w:r w:rsidRPr="007612A9">
          <w:rPr>
            <w:rFonts w:ascii="Times New Roman" w:eastAsia="Times New Roman" w:hAnsi="Times New Roman" w:cs="Times New Roman"/>
            <w:color w:val="222222"/>
            <w:shd w:val="clear" w:color="auto" w:fill="FFFFFF"/>
            <w:rPrChange w:id="341" w:author="Aarthi Kishin Popat" w:date="2019-08-13T17:38:00Z">
              <w:rPr>
                <w:rFonts w:ascii="Times New Roman" w:eastAsia="Times New Roman" w:hAnsi="Times New Roman" w:cs="Times New Roman"/>
                <w:color w:val="222222"/>
                <w:shd w:val="clear" w:color="auto" w:fill="FFFFFF"/>
              </w:rPr>
            </w:rPrChange>
          </w:rPr>
          <w:t>affect children's motivation. </w:t>
        </w:r>
        <w:r w:rsidRPr="007612A9">
          <w:rPr>
            <w:rFonts w:ascii="Times New Roman" w:eastAsia="Times New Roman" w:hAnsi="Times New Roman" w:cs="Times New Roman"/>
            <w:i/>
            <w:iCs/>
            <w:color w:val="222222"/>
            <w:shd w:val="clear" w:color="auto" w:fill="FFFFFF"/>
            <w:rPrChange w:id="342" w:author="Aarthi Kishin Popat" w:date="2019-08-13T17:38:00Z">
              <w:rPr>
                <w:rFonts w:ascii="Times New Roman" w:eastAsia="Times New Roman" w:hAnsi="Times New Roman" w:cs="Times New Roman"/>
                <w:i/>
                <w:iCs/>
                <w:color w:val="222222"/>
                <w:shd w:val="clear" w:color="auto" w:fill="FFFFFF"/>
              </w:rPr>
            </w:rPrChange>
          </w:rPr>
          <w:t>Psychological Science</w:t>
        </w:r>
        <w:r w:rsidRPr="007612A9">
          <w:rPr>
            <w:rFonts w:ascii="Times New Roman" w:eastAsia="Times New Roman" w:hAnsi="Times New Roman" w:cs="Times New Roman"/>
            <w:color w:val="222222"/>
            <w:shd w:val="clear" w:color="auto" w:fill="FFFFFF"/>
            <w:rPrChange w:id="343" w:author="Aarthi Kishin Popat" w:date="2019-08-13T17:38:00Z">
              <w:rPr>
                <w:rFonts w:ascii="Times New Roman" w:eastAsia="Times New Roman" w:hAnsi="Times New Roman" w:cs="Times New Roman"/>
                <w:color w:val="222222"/>
                <w:shd w:val="clear" w:color="auto" w:fill="FFFFFF"/>
              </w:rPr>
            </w:rPrChange>
          </w:rPr>
          <w:t>, </w:t>
        </w:r>
        <w:r w:rsidRPr="007612A9">
          <w:rPr>
            <w:rFonts w:ascii="Times New Roman" w:eastAsia="Times New Roman" w:hAnsi="Times New Roman" w:cs="Times New Roman"/>
            <w:i/>
            <w:iCs/>
            <w:color w:val="222222"/>
            <w:shd w:val="clear" w:color="auto" w:fill="FFFFFF"/>
            <w:rPrChange w:id="344" w:author="Aarthi Kishin Popat" w:date="2019-08-13T17:38:00Z">
              <w:rPr>
                <w:rFonts w:ascii="Times New Roman" w:eastAsia="Times New Roman" w:hAnsi="Times New Roman" w:cs="Times New Roman"/>
                <w:i/>
                <w:iCs/>
                <w:color w:val="222222"/>
                <w:shd w:val="clear" w:color="auto" w:fill="FFFFFF"/>
              </w:rPr>
            </w:rPrChange>
          </w:rPr>
          <w:t>18</w:t>
        </w:r>
        <w:r w:rsidRPr="007612A9">
          <w:rPr>
            <w:rFonts w:ascii="Times New Roman" w:eastAsia="Times New Roman" w:hAnsi="Times New Roman" w:cs="Times New Roman"/>
            <w:color w:val="222222"/>
            <w:shd w:val="clear" w:color="auto" w:fill="FFFFFF"/>
            <w:rPrChange w:id="345" w:author="Aarthi Kishin Popat" w:date="2019-08-13T17:38:00Z">
              <w:rPr>
                <w:rFonts w:ascii="Times New Roman" w:eastAsia="Times New Roman" w:hAnsi="Times New Roman" w:cs="Times New Roman"/>
                <w:color w:val="222222"/>
                <w:shd w:val="clear" w:color="auto" w:fill="FFFFFF"/>
              </w:rPr>
            </w:rPrChange>
          </w:rPr>
          <w:t>(4), 314-316.</w:t>
        </w:r>
      </w:ins>
    </w:p>
    <w:p w14:paraId="689EB808" w14:textId="77777777" w:rsidR="007612A9" w:rsidRPr="007612A9" w:rsidRDefault="007612A9" w:rsidP="007612A9">
      <w:pPr>
        <w:rPr>
          <w:ins w:id="346" w:author="Aarthi Kishin Popat" w:date="2019-08-13T17:37:00Z"/>
          <w:rFonts w:ascii="Times New Roman" w:eastAsia="Times New Roman" w:hAnsi="Times New Roman" w:cs="Times New Roman"/>
          <w:rPrChange w:id="347" w:author="Aarthi Kishin Popat" w:date="2019-08-13T17:38:00Z">
            <w:rPr>
              <w:ins w:id="348" w:author="Aarthi Kishin Popat" w:date="2019-08-13T17:37:00Z"/>
              <w:rFonts w:ascii="Times New Roman" w:eastAsia="Times New Roman" w:hAnsi="Times New Roman" w:cs="Times New Roman"/>
            </w:rPr>
          </w:rPrChange>
        </w:rPr>
      </w:pPr>
      <w:proofErr w:type="spellStart"/>
      <w:ins w:id="349" w:author="Aarthi Kishin Popat" w:date="2019-08-13T17:37:00Z">
        <w:r w:rsidRPr="007612A9">
          <w:rPr>
            <w:rFonts w:ascii="Times New Roman" w:eastAsia="Times New Roman" w:hAnsi="Times New Roman" w:cs="Times New Roman"/>
            <w:rPrChange w:id="350" w:author="Aarthi Kishin Popat" w:date="2019-08-13T17:38:00Z">
              <w:rPr>
                <w:rFonts w:ascii="Times New Roman" w:eastAsia="Times New Roman" w:hAnsi="Times New Roman" w:cs="Times New Roman"/>
              </w:rPr>
            </w:rPrChange>
          </w:rPr>
          <w:t>Gleitman</w:t>
        </w:r>
        <w:proofErr w:type="spellEnd"/>
        <w:r w:rsidRPr="007612A9">
          <w:rPr>
            <w:rFonts w:ascii="Times New Roman" w:eastAsia="Times New Roman" w:hAnsi="Times New Roman" w:cs="Times New Roman"/>
            <w:rPrChange w:id="351" w:author="Aarthi Kishin Popat" w:date="2019-08-13T17:38:00Z">
              <w:rPr>
                <w:rFonts w:ascii="Times New Roman" w:eastAsia="Times New Roman" w:hAnsi="Times New Roman" w:cs="Times New Roman"/>
              </w:rPr>
            </w:rPrChange>
          </w:rPr>
          <w:t xml:space="preserve">, L. R., </w:t>
        </w:r>
        <w:proofErr w:type="spellStart"/>
        <w:r w:rsidRPr="007612A9">
          <w:rPr>
            <w:rFonts w:ascii="Times New Roman" w:eastAsia="Times New Roman" w:hAnsi="Times New Roman" w:cs="Times New Roman"/>
            <w:rPrChange w:id="352" w:author="Aarthi Kishin Popat" w:date="2019-08-13T17:38:00Z">
              <w:rPr>
                <w:rFonts w:ascii="Times New Roman" w:eastAsia="Times New Roman" w:hAnsi="Times New Roman" w:cs="Times New Roman"/>
              </w:rPr>
            </w:rPrChange>
          </w:rPr>
          <w:t>Gleitman</w:t>
        </w:r>
        <w:proofErr w:type="spellEnd"/>
        <w:r w:rsidRPr="007612A9">
          <w:rPr>
            <w:rFonts w:ascii="Times New Roman" w:eastAsia="Times New Roman" w:hAnsi="Times New Roman" w:cs="Times New Roman"/>
            <w:rPrChange w:id="353" w:author="Aarthi Kishin Popat" w:date="2019-08-13T17:38:00Z">
              <w:rPr>
                <w:rFonts w:ascii="Times New Roman" w:eastAsia="Times New Roman" w:hAnsi="Times New Roman" w:cs="Times New Roman"/>
              </w:rPr>
            </w:rPrChange>
          </w:rPr>
          <w:t xml:space="preserve">, H., Miller, C., &amp; </w:t>
        </w:r>
        <w:proofErr w:type="spellStart"/>
        <w:r w:rsidRPr="007612A9">
          <w:rPr>
            <w:rFonts w:ascii="Times New Roman" w:eastAsia="Times New Roman" w:hAnsi="Times New Roman" w:cs="Times New Roman"/>
            <w:rPrChange w:id="354" w:author="Aarthi Kishin Popat" w:date="2019-08-13T17:38:00Z">
              <w:rPr>
                <w:rFonts w:ascii="Times New Roman" w:eastAsia="Times New Roman" w:hAnsi="Times New Roman" w:cs="Times New Roman"/>
              </w:rPr>
            </w:rPrChange>
          </w:rPr>
          <w:t>Ostrin</w:t>
        </w:r>
        <w:proofErr w:type="spellEnd"/>
        <w:r w:rsidRPr="007612A9">
          <w:rPr>
            <w:rFonts w:ascii="Times New Roman" w:eastAsia="Times New Roman" w:hAnsi="Times New Roman" w:cs="Times New Roman"/>
            <w:rPrChange w:id="355" w:author="Aarthi Kishin Popat" w:date="2019-08-13T17:38:00Z">
              <w:rPr>
                <w:rFonts w:ascii="Times New Roman" w:eastAsia="Times New Roman" w:hAnsi="Times New Roman" w:cs="Times New Roman"/>
              </w:rPr>
            </w:rPrChange>
          </w:rPr>
          <w:t xml:space="preserve">, R. (1996). Similar, and similar concepts. </w:t>
        </w:r>
      </w:ins>
    </w:p>
    <w:p w14:paraId="2EE47578" w14:textId="727E0BFC" w:rsidR="007612A9" w:rsidRPr="007612A9" w:rsidRDefault="007612A9" w:rsidP="007612A9">
      <w:pPr>
        <w:ind w:firstLine="720"/>
        <w:rPr>
          <w:rFonts w:ascii="Times New Roman" w:eastAsia="Times New Roman" w:hAnsi="Times New Roman" w:cs="Times New Roman"/>
          <w:rPrChange w:id="356" w:author="Aarthi Kishin Popat" w:date="2019-08-13T17:38:00Z">
            <w:rPr>
              <w:rFonts w:ascii="Times New Roman" w:eastAsia="Times New Roman" w:hAnsi="Times New Roman" w:cs="Times New Roman"/>
            </w:rPr>
          </w:rPrChange>
        </w:rPr>
        <w:pPrChange w:id="357" w:author="Aarthi Kishin Popat" w:date="2019-08-13T17:37:00Z">
          <w:pPr>
            <w:ind w:firstLine="720"/>
          </w:pPr>
        </w:pPrChange>
      </w:pPr>
      <w:ins w:id="358" w:author="Aarthi Kishin Popat" w:date="2019-08-13T17:37:00Z">
        <w:r w:rsidRPr="007612A9">
          <w:rPr>
            <w:rFonts w:ascii="Times New Roman" w:eastAsia="Times New Roman" w:hAnsi="Times New Roman" w:cs="Times New Roman"/>
            <w:rPrChange w:id="359" w:author="Aarthi Kishin Popat" w:date="2019-08-13T17:38:00Z">
              <w:rPr>
                <w:rFonts w:ascii="Times New Roman" w:eastAsia="Times New Roman" w:hAnsi="Times New Roman" w:cs="Times New Roman"/>
              </w:rPr>
            </w:rPrChange>
          </w:rPr>
          <w:t>Cognition, 58(3), 321-376.</w:t>
        </w:r>
      </w:ins>
    </w:p>
    <w:p w14:paraId="52792982" w14:textId="77777777" w:rsidR="00737CBA" w:rsidRDefault="002F6E57" w:rsidP="00737CBA">
      <w:pPr>
        <w:rPr>
          <w:ins w:id="360" w:author="Aarthi Kishin Popat" w:date="2019-08-13T17:38:00Z"/>
          <w:rFonts w:ascii="Times New Roman" w:eastAsia="Times New Roman" w:hAnsi="Times New Roman" w:cs="Times New Roman"/>
          <w:color w:val="000000"/>
        </w:rPr>
      </w:pPr>
      <w:r w:rsidRPr="007612A9">
        <w:rPr>
          <w:rFonts w:ascii="Times New Roman" w:eastAsia="Times New Roman" w:hAnsi="Times New Roman" w:cs="Times New Roman"/>
          <w:color w:val="000000"/>
          <w:rPrChange w:id="361" w:author="Aarthi Kishin Popat" w:date="2019-08-13T17:38:00Z">
            <w:rPr>
              <w:rFonts w:ascii="Times New Roman" w:eastAsia="Times New Roman" w:hAnsi="Times New Roman" w:cs="Times New Roman"/>
              <w:color w:val="000000"/>
              <w:sz w:val="22"/>
              <w:szCs w:val="22"/>
            </w:rPr>
          </w:rPrChange>
        </w:rPr>
        <w:t xml:space="preserve">Leslie, S. J., </w:t>
      </w:r>
      <w:proofErr w:type="spellStart"/>
      <w:r w:rsidRPr="007612A9">
        <w:rPr>
          <w:rFonts w:ascii="Times New Roman" w:eastAsia="Times New Roman" w:hAnsi="Times New Roman" w:cs="Times New Roman"/>
          <w:color w:val="000000"/>
          <w:rPrChange w:id="362" w:author="Aarthi Kishin Popat" w:date="2019-08-13T17:38:00Z">
            <w:rPr>
              <w:rFonts w:ascii="Times New Roman" w:eastAsia="Times New Roman" w:hAnsi="Times New Roman" w:cs="Times New Roman"/>
              <w:color w:val="000000"/>
              <w:sz w:val="22"/>
              <w:szCs w:val="22"/>
            </w:rPr>
          </w:rPrChange>
        </w:rPr>
        <w:t>Cimpian</w:t>
      </w:r>
      <w:proofErr w:type="spellEnd"/>
      <w:r w:rsidRPr="007612A9">
        <w:rPr>
          <w:rFonts w:ascii="Times New Roman" w:eastAsia="Times New Roman" w:hAnsi="Times New Roman" w:cs="Times New Roman"/>
          <w:color w:val="000000"/>
          <w:rPrChange w:id="363" w:author="Aarthi Kishin Popat" w:date="2019-08-13T17:38:00Z">
            <w:rPr>
              <w:rFonts w:ascii="Times New Roman" w:eastAsia="Times New Roman" w:hAnsi="Times New Roman" w:cs="Times New Roman"/>
              <w:color w:val="000000"/>
              <w:sz w:val="22"/>
              <w:szCs w:val="22"/>
            </w:rPr>
          </w:rPrChange>
        </w:rPr>
        <w:t xml:space="preserve">, A., Meyer, M., &amp; Freeland, E. (2015). Expectations of brilliance underlie </w:t>
      </w:r>
    </w:p>
    <w:p w14:paraId="12E16743" w14:textId="3B65FBC9" w:rsidR="002F6E57" w:rsidRPr="00737CBA" w:rsidRDefault="002F6E57" w:rsidP="00737CBA">
      <w:pPr>
        <w:ind w:firstLine="720"/>
        <w:rPr>
          <w:ins w:id="364" w:author="Aarthi Kishin Popat" w:date="2019-08-05T17:21:00Z"/>
          <w:rFonts w:ascii="Times New Roman" w:eastAsia="Times New Roman" w:hAnsi="Times New Roman" w:cs="Times New Roman"/>
          <w:color w:val="000000"/>
          <w:rPrChange w:id="365" w:author="Aarthi Kishin Popat" w:date="2019-08-13T17:38:00Z">
            <w:rPr>
              <w:ins w:id="366" w:author="Aarthi Kishin Popat" w:date="2019-08-05T17:21:00Z"/>
              <w:rFonts w:ascii="Times New Roman" w:eastAsia="Times New Roman" w:hAnsi="Times New Roman" w:cs="Times New Roman"/>
            </w:rPr>
          </w:rPrChange>
        </w:rPr>
        <w:pPrChange w:id="367" w:author="Aarthi Kishin Popat" w:date="2019-08-13T17:38:00Z">
          <w:pPr/>
        </w:pPrChange>
      </w:pPr>
      <w:r w:rsidRPr="007612A9">
        <w:rPr>
          <w:rFonts w:ascii="Times New Roman" w:eastAsia="Times New Roman" w:hAnsi="Times New Roman" w:cs="Times New Roman"/>
          <w:color w:val="000000"/>
          <w:rPrChange w:id="368" w:author="Aarthi Kishin Popat" w:date="2019-08-13T17:38:00Z">
            <w:rPr>
              <w:rFonts w:ascii="Times New Roman" w:eastAsia="Times New Roman" w:hAnsi="Times New Roman" w:cs="Times New Roman"/>
              <w:color w:val="000000"/>
              <w:sz w:val="22"/>
              <w:szCs w:val="22"/>
            </w:rPr>
          </w:rPrChange>
        </w:rPr>
        <w:t>gender distributions across academic disciplines. Science, 347(6219), 262-265.</w:t>
      </w:r>
    </w:p>
    <w:p w14:paraId="04FA500D" w14:textId="474DCEA7" w:rsidR="00654E27" w:rsidRPr="007612A9" w:rsidDel="002F6E57" w:rsidRDefault="00654E27" w:rsidP="00654E27">
      <w:pPr>
        <w:ind w:firstLine="720"/>
        <w:rPr>
          <w:del w:id="369" w:author="Aarthi Kishin Popat" w:date="2019-08-05T17:21:00Z"/>
          <w:rFonts w:ascii="Times New Roman" w:eastAsia="Times New Roman" w:hAnsi="Times New Roman" w:cs="Times New Roman"/>
          <w:rPrChange w:id="370" w:author="Aarthi Kishin Popat" w:date="2019-08-13T17:38:00Z">
            <w:rPr>
              <w:del w:id="371" w:author="Aarthi Kishin Popat" w:date="2019-08-05T17:21:00Z"/>
              <w:rFonts w:ascii="Times New Roman" w:eastAsia="Times New Roman" w:hAnsi="Times New Roman" w:cs="Times New Roman"/>
            </w:rPr>
          </w:rPrChange>
        </w:rPr>
      </w:pPr>
      <w:del w:id="372" w:author="Aarthi Kishin Popat" w:date="2019-08-05T17:21:00Z">
        <w:r w:rsidRPr="007612A9" w:rsidDel="002F6E57">
          <w:rPr>
            <w:rFonts w:ascii="Times New Roman" w:eastAsia="Times New Roman" w:hAnsi="Times New Roman" w:cs="Times New Roman"/>
            <w:color w:val="000000"/>
            <w:rPrChange w:id="373" w:author="Aarthi Kishin Popat" w:date="2019-08-13T17:38:00Z">
              <w:rPr>
                <w:rFonts w:ascii="Times New Roman" w:eastAsia="Times New Roman" w:hAnsi="Times New Roman" w:cs="Times New Roman"/>
                <w:color w:val="000000"/>
                <w:sz w:val="22"/>
                <w:szCs w:val="22"/>
              </w:rPr>
            </w:rPrChange>
          </w:rPr>
          <w:delText>Disciplines.” Science, vol. 347, no. 6219, 2015, pp. 262–265., doi:10.1126/science.1261375.</w:delText>
        </w:r>
      </w:del>
    </w:p>
    <w:p w14:paraId="0C75AEE8" w14:textId="2F54AFFC" w:rsidR="002F6E57" w:rsidRPr="007612A9" w:rsidDel="007612A9" w:rsidRDefault="002F6E57">
      <w:pPr>
        <w:ind w:firstLine="720"/>
        <w:rPr>
          <w:del w:id="374" w:author="Aarthi Kishin Popat" w:date="2019-08-13T17:37:00Z"/>
          <w:rFonts w:ascii="Times New Roman" w:eastAsia="Times New Roman" w:hAnsi="Times New Roman" w:cs="Times New Roman"/>
          <w:rPrChange w:id="375" w:author="Aarthi Kishin Popat" w:date="2019-08-13T17:38:00Z">
            <w:rPr>
              <w:del w:id="376" w:author="Aarthi Kishin Popat" w:date="2019-08-13T17:37:00Z"/>
              <w:rFonts w:ascii="Times New Roman" w:eastAsia="Times New Roman" w:hAnsi="Times New Roman" w:cs="Times New Roman"/>
            </w:rPr>
          </w:rPrChange>
        </w:rPr>
        <w:pPrChange w:id="377" w:author="Aarthi Kishin Popat" w:date="2019-08-05T17:22:00Z">
          <w:pPr/>
        </w:pPrChange>
      </w:pPr>
      <w:del w:id="378" w:author="Aarthi Kishin Popat" w:date="2019-08-13T17:37:00Z">
        <w:r w:rsidRPr="007612A9" w:rsidDel="007612A9">
          <w:rPr>
            <w:rFonts w:ascii="Times New Roman" w:eastAsia="Times New Roman" w:hAnsi="Times New Roman" w:cs="Times New Roman"/>
            <w:color w:val="222222"/>
            <w:shd w:val="clear" w:color="auto" w:fill="FFFFFF"/>
            <w:rPrChange w:id="379" w:author="Aarthi Kishin Popat" w:date="2019-08-13T17:38:00Z">
              <w:rPr>
                <w:rFonts w:ascii="Arial" w:eastAsia="Times New Roman" w:hAnsi="Arial" w:cs="Arial"/>
                <w:color w:val="222222"/>
                <w:sz w:val="20"/>
                <w:szCs w:val="20"/>
                <w:shd w:val="clear" w:color="auto" w:fill="FFFFFF"/>
              </w:rPr>
            </w:rPrChange>
          </w:rPr>
          <w:delText>Cimpian, A., Arce, H. M. C., Markman, E. M., &amp; Dweck, C. S. (2007). Subtle linguistic cues affect children's motivation. </w:delText>
        </w:r>
        <w:r w:rsidRPr="007612A9" w:rsidDel="007612A9">
          <w:rPr>
            <w:rFonts w:ascii="Times New Roman" w:eastAsia="Times New Roman" w:hAnsi="Times New Roman" w:cs="Times New Roman"/>
            <w:i/>
            <w:iCs/>
            <w:color w:val="222222"/>
            <w:shd w:val="clear" w:color="auto" w:fill="FFFFFF"/>
            <w:rPrChange w:id="380" w:author="Aarthi Kishin Popat" w:date="2019-08-13T17:38:00Z">
              <w:rPr>
                <w:rFonts w:ascii="Arial" w:eastAsia="Times New Roman" w:hAnsi="Arial" w:cs="Arial"/>
                <w:i/>
                <w:iCs/>
                <w:color w:val="222222"/>
                <w:sz w:val="20"/>
                <w:szCs w:val="20"/>
                <w:shd w:val="clear" w:color="auto" w:fill="FFFFFF"/>
              </w:rPr>
            </w:rPrChange>
          </w:rPr>
          <w:delText>Psychological Science</w:delText>
        </w:r>
        <w:r w:rsidRPr="007612A9" w:rsidDel="007612A9">
          <w:rPr>
            <w:rFonts w:ascii="Times New Roman" w:eastAsia="Times New Roman" w:hAnsi="Times New Roman" w:cs="Times New Roman"/>
            <w:color w:val="222222"/>
            <w:shd w:val="clear" w:color="auto" w:fill="FFFFFF"/>
            <w:rPrChange w:id="381" w:author="Aarthi Kishin Popat" w:date="2019-08-13T17:38:00Z">
              <w:rPr>
                <w:rFonts w:ascii="Arial" w:eastAsia="Times New Roman" w:hAnsi="Arial" w:cs="Arial"/>
                <w:color w:val="222222"/>
                <w:sz w:val="20"/>
                <w:szCs w:val="20"/>
                <w:shd w:val="clear" w:color="auto" w:fill="FFFFFF"/>
              </w:rPr>
            </w:rPrChange>
          </w:rPr>
          <w:delText>, </w:delText>
        </w:r>
        <w:r w:rsidRPr="007612A9" w:rsidDel="007612A9">
          <w:rPr>
            <w:rFonts w:ascii="Times New Roman" w:eastAsia="Times New Roman" w:hAnsi="Times New Roman" w:cs="Times New Roman"/>
            <w:i/>
            <w:iCs/>
            <w:color w:val="222222"/>
            <w:shd w:val="clear" w:color="auto" w:fill="FFFFFF"/>
            <w:rPrChange w:id="382" w:author="Aarthi Kishin Popat" w:date="2019-08-13T17:38:00Z">
              <w:rPr>
                <w:rFonts w:ascii="Arial" w:eastAsia="Times New Roman" w:hAnsi="Arial" w:cs="Arial"/>
                <w:i/>
                <w:iCs/>
                <w:color w:val="222222"/>
                <w:sz w:val="20"/>
                <w:szCs w:val="20"/>
                <w:shd w:val="clear" w:color="auto" w:fill="FFFFFF"/>
              </w:rPr>
            </w:rPrChange>
          </w:rPr>
          <w:delText>18</w:delText>
        </w:r>
        <w:r w:rsidRPr="007612A9" w:rsidDel="007612A9">
          <w:rPr>
            <w:rFonts w:ascii="Times New Roman" w:eastAsia="Times New Roman" w:hAnsi="Times New Roman" w:cs="Times New Roman"/>
            <w:color w:val="222222"/>
            <w:shd w:val="clear" w:color="auto" w:fill="FFFFFF"/>
            <w:rPrChange w:id="383" w:author="Aarthi Kishin Popat" w:date="2019-08-13T17:38:00Z">
              <w:rPr>
                <w:rFonts w:ascii="Arial" w:eastAsia="Times New Roman" w:hAnsi="Arial" w:cs="Arial"/>
                <w:color w:val="222222"/>
                <w:sz w:val="20"/>
                <w:szCs w:val="20"/>
                <w:shd w:val="clear" w:color="auto" w:fill="FFFFFF"/>
              </w:rPr>
            </w:rPrChange>
          </w:rPr>
          <w:delText>(4), 314-316.</w:delText>
        </w:r>
      </w:del>
    </w:p>
    <w:p w14:paraId="11DDBD18" w14:textId="7CD18DE2" w:rsidR="00654E27" w:rsidRPr="007612A9" w:rsidDel="002F6E57" w:rsidRDefault="007612A9" w:rsidP="00654E27">
      <w:pPr>
        <w:rPr>
          <w:del w:id="384" w:author="Aarthi Kishin Popat" w:date="2019-08-05T17:22:00Z"/>
          <w:rFonts w:ascii="Times New Roman" w:eastAsia="Times New Roman" w:hAnsi="Times New Roman" w:cs="Times New Roman"/>
          <w:rPrChange w:id="385" w:author="Aarthi Kishin Popat" w:date="2019-08-13T17:38:00Z">
            <w:rPr>
              <w:del w:id="386" w:author="Aarthi Kishin Popat" w:date="2019-08-05T17:22:00Z"/>
              <w:rFonts w:ascii="Times New Roman" w:eastAsia="Times New Roman" w:hAnsi="Times New Roman" w:cs="Times New Roman"/>
            </w:rPr>
          </w:rPrChange>
        </w:rPr>
      </w:pPr>
      <w:ins w:id="387" w:author="Aarthi Kishin Popat" w:date="2019-08-13T17:36:00Z">
        <w:r w:rsidRPr="007612A9">
          <w:rPr>
            <w:rFonts w:ascii="Times New Roman" w:eastAsia="Times New Roman" w:hAnsi="Times New Roman" w:cs="Times New Roman"/>
            <w:color w:val="000000"/>
            <w:rPrChange w:id="388" w:author="Aarthi Kishin Popat" w:date="2019-08-13T17:38:00Z">
              <w:rPr>
                <w:rFonts w:ascii="Times New Roman" w:eastAsia="Times New Roman" w:hAnsi="Times New Roman" w:cs="Times New Roman"/>
                <w:color w:val="000000"/>
                <w:sz w:val="22"/>
                <w:szCs w:val="22"/>
              </w:rPr>
            </w:rPrChange>
          </w:rPr>
          <w:t>Tversky, A. (1977). Features of similarity. Psychological review, 84(4), 327.</w:t>
        </w:r>
      </w:ins>
      <w:del w:id="389" w:author="Aarthi Kishin Popat" w:date="2019-08-05T17:22:00Z">
        <w:r w:rsidR="00654E27" w:rsidRPr="007612A9" w:rsidDel="002F6E57">
          <w:rPr>
            <w:rFonts w:ascii="Times New Roman" w:eastAsia="Times New Roman" w:hAnsi="Times New Roman" w:cs="Times New Roman"/>
            <w:color w:val="000000"/>
            <w:rPrChange w:id="390" w:author="Aarthi Kishin Popat" w:date="2019-08-13T17:38:00Z">
              <w:rPr>
                <w:rFonts w:ascii="Times New Roman" w:eastAsia="Times New Roman" w:hAnsi="Times New Roman" w:cs="Times New Roman"/>
                <w:color w:val="000000"/>
                <w:sz w:val="22"/>
                <w:szCs w:val="22"/>
              </w:rPr>
            </w:rPrChange>
          </w:rPr>
          <w:delText>Rhodes, Marjorie, et al. “Subtle Linguistic Cues Increase Girls’ Engagement in Science.” Psychological </w:delText>
        </w:r>
      </w:del>
    </w:p>
    <w:p w14:paraId="02AC084E" w14:textId="1447402D" w:rsidR="00654E27" w:rsidRPr="007612A9" w:rsidDel="002F6E57" w:rsidRDefault="00654E27" w:rsidP="00654E27">
      <w:pPr>
        <w:ind w:firstLine="720"/>
        <w:rPr>
          <w:del w:id="391" w:author="Aarthi Kishin Popat" w:date="2019-08-05T17:22:00Z"/>
          <w:rFonts w:ascii="Times New Roman" w:eastAsia="Times New Roman" w:hAnsi="Times New Roman" w:cs="Times New Roman"/>
          <w:rPrChange w:id="392" w:author="Aarthi Kishin Popat" w:date="2019-08-13T17:38:00Z">
            <w:rPr>
              <w:del w:id="393" w:author="Aarthi Kishin Popat" w:date="2019-08-05T17:22:00Z"/>
              <w:rFonts w:ascii="Times New Roman" w:eastAsia="Times New Roman" w:hAnsi="Times New Roman" w:cs="Times New Roman"/>
            </w:rPr>
          </w:rPrChange>
        </w:rPr>
      </w:pPr>
      <w:del w:id="394" w:author="Aarthi Kishin Popat" w:date="2019-08-05T17:22:00Z">
        <w:r w:rsidRPr="007612A9" w:rsidDel="002F6E57">
          <w:rPr>
            <w:rFonts w:ascii="Times New Roman" w:eastAsia="Times New Roman" w:hAnsi="Times New Roman" w:cs="Times New Roman"/>
            <w:color w:val="000000"/>
            <w:rPrChange w:id="395" w:author="Aarthi Kishin Popat" w:date="2019-08-13T17:38:00Z">
              <w:rPr>
                <w:rFonts w:ascii="Times New Roman" w:eastAsia="Times New Roman" w:hAnsi="Times New Roman" w:cs="Times New Roman"/>
                <w:color w:val="000000"/>
                <w:sz w:val="22"/>
                <w:szCs w:val="22"/>
              </w:rPr>
            </w:rPrChange>
          </w:rPr>
          <w:delText>Science, vol. 30, no. 3, 2019, pp. 455–466., doi:10.1177/0956797618823670.</w:delText>
        </w:r>
      </w:del>
    </w:p>
    <w:p w14:paraId="1CC74FDC" w14:textId="77777777" w:rsidR="00654E27" w:rsidRPr="007612A9" w:rsidRDefault="00654E27" w:rsidP="00654E27">
      <w:pPr>
        <w:rPr>
          <w:rFonts w:ascii="Times New Roman" w:eastAsia="Times New Roman" w:hAnsi="Times New Roman" w:cs="Times New Roman"/>
          <w:rPrChange w:id="396" w:author="Aarthi Kishin Popat" w:date="2019-08-13T17:38:00Z">
            <w:rPr>
              <w:rFonts w:ascii="Times New Roman" w:eastAsia="Times New Roman" w:hAnsi="Times New Roman" w:cs="Times New Roman"/>
            </w:rPr>
          </w:rPrChange>
        </w:rPr>
      </w:pPr>
    </w:p>
    <w:p w14:paraId="254F7541" w14:textId="77777777" w:rsidR="000E0F17" w:rsidRPr="007612A9" w:rsidRDefault="000E0F17" w:rsidP="000E0F17">
      <w:pPr>
        <w:rPr>
          <w:rFonts w:ascii="Times New Roman" w:eastAsia="Times New Roman" w:hAnsi="Times New Roman" w:cs="Times New Roman"/>
          <w:rPrChange w:id="397" w:author="Aarthi Kishin Popat" w:date="2019-08-13T17:38:00Z">
            <w:rPr>
              <w:rFonts w:ascii="Times New Roman" w:eastAsia="Times New Roman" w:hAnsi="Times New Roman" w:cs="Times New Roman"/>
            </w:rPr>
          </w:rPrChange>
        </w:rPr>
      </w:pPr>
    </w:p>
    <w:p w14:paraId="74521048" w14:textId="77777777" w:rsidR="00CD418C" w:rsidRPr="007612A9" w:rsidRDefault="00737CBA">
      <w:pPr>
        <w:rPr>
          <w:rPrChange w:id="398" w:author="Aarthi Kishin Popat" w:date="2019-08-13T17:38:00Z">
            <w:rPr/>
          </w:rPrChange>
        </w:rPr>
      </w:pPr>
      <w:bookmarkStart w:id="399" w:name="_GoBack"/>
      <w:bookmarkEnd w:id="399"/>
    </w:p>
    <w:sectPr w:rsidR="00CD418C" w:rsidRPr="007612A9" w:rsidSect="00936A7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0" w:author="Marianna Zhang" w:date="2019-08-02T15:36:00Z" w:initials="MZ">
    <w:p w14:paraId="1CEFB04F" w14:textId="078F78C8" w:rsidR="00B65EDA" w:rsidRDefault="00B65EDA">
      <w:pPr>
        <w:pStyle w:val="CommentText"/>
      </w:pPr>
      <w:r>
        <w:rPr>
          <w:rStyle w:val="CommentReference"/>
        </w:rPr>
        <w:annotationRef/>
      </w:r>
      <w:r>
        <w:t xml:space="preserve">I would add some information here about Tversky, 1977 and </w:t>
      </w:r>
      <w:proofErr w:type="spellStart"/>
      <w:r>
        <w:t>Gleitman</w:t>
      </w:r>
      <w:proofErr w:type="spellEnd"/>
      <w:r>
        <w:t xml:space="preserve"> et al 1996. I know we didn’t read those papers together, and </w:t>
      </w:r>
      <w:proofErr w:type="spellStart"/>
      <w:r>
        <w:t>tbh</w:t>
      </w:r>
      <w:proofErr w:type="spellEnd"/>
      <w:r>
        <w:t xml:space="preserve"> I’ve only read the abstracts of each, but</w:t>
      </w:r>
      <w:r w:rsidR="0014648D">
        <w:t xml:space="preserve"> just the</w:t>
      </w:r>
      <w:r>
        <w:t xml:space="preserve"> abstracts should give you a sense of how they fit in here. Ellen &amp; Ellie weren’t the first to look at directional comparisons and we should acknowledge the work that they were building on. </w:t>
      </w:r>
      <w:r w:rsidR="0014648D">
        <w:t xml:space="preserve">Those two papers note that speakers have a preference </w:t>
      </w:r>
      <w:r w:rsidR="005E2805">
        <w:t>to put things in</w:t>
      </w:r>
      <w:r w:rsidR="0014648D">
        <w:t xml:space="preserve"> a certain order in directional statements</w:t>
      </w:r>
      <w:r w:rsidR="005E2805">
        <w:t xml:space="preserve">, whereas Ellen &amp; Ellie were more interested in what inferences listeners </w:t>
      </w:r>
      <w:r w:rsidR="005A4CD8">
        <w:t xml:space="preserve">make from directional statements (about totally new things they’ve never heard before, or about </w:t>
      </w:r>
      <w:r w:rsidR="004C7B27">
        <w:t>girls and ability)</w:t>
      </w:r>
    </w:p>
  </w:comment>
  <w:comment w:id="251" w:author="Marianna Zhang" w:date="2019-08-02T14:47:00Z" w:initials="MZ">
    <w:p w14:paraId="6F253710" w14:textId="77777777" w:rsidR="00DF25BF" w:rsidRDefault="00DF25BF">
      <w:pPr>
        <w:pStyle w:val="CommentText"/>
      </w:pPr>
      <w:r>
        <w:rPr>
          <w:rStyle w:val="CommentReference"/>
        </w:rPr>
        <w:annotationRef/>
      </w:r>
      <w:r>
        <w:t xml:space="preserve">Minor: the reference section of psych papers </w:t>
      </w:r>
      <w:proofErr w:type="gramStart"/>
      <w:r>
        <w:t>are</w:t>
      </w:r>
      <w:proofErr w:type="gramEnd"/>
      <w:r>
        <w:t xml:space="preserve"> usually APA formatted. </w:t>
      </w:r>
    </w:p>
    <w:p w14:paraId="7D974B04" w14:textId="77777777" w:rsidR="00DF25BF" w:rsidRDefault="00DF25BF">
      <w:pPr>
        <w:pStyle w:val="CommentText"/>
      </w:pPr>
    </w:p>
    <w:p w14:paraId="512E6F5B" w14:textId="7CFC68DA" w:rsidR="00DF25BF" w:rsidRDefault="00DF25BF">
      <w:pPr>
        <w:pStyle w:val="CommentText"/>
      </w:pPr>
      <w:r>
        <w:t>Nifty tip I learned recently: you can google any paper on google scholar and click the little quote icon below the paper (looks like “), and google will automatically spit out a citation for that paper in a variety of formats that you can just copy and paste</w:t>
      </w:r>
      <w:r w:rsidR="00C14FF6">
        <w:t xml:space="preserve"> into a manuscript</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CEFB04F" w15:done="0"/>
  <w15:commentEx w15:paraId="512E6F5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EFB04F" w16cid:durableId="20EED6F8"/>
  <w16cid:commentId w16cid:paraId="512E6F5B" w16cid:durableId="20EECB9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arthi Kishin Popat">
    <w15:presenceInfo w15:providerId="AD" w15:userId="S::apopat@stanford.edu::15336022-3066-462d-9884-b58e85557e7f"/>
  </w15:person>
  <w15:person w15:author="Marianna Zhang">
    <w15:presenceInfo w15:providerId="Windows Live" w15:userId="b8e0dd9c88eff9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F17"/>
    <w:rsid w:val="000E0F17"/>
    <w:rsid w:val="001016F7"/>
    <w:rsid w:val="0014648D"/>
    <w:rsid w:val="0024003F"/>
    <w:rsid w:val="002F6E57"/>
    <w:rsid w:val="00317F40"/>
    <w:rsid w:val="00413014"/>
    <w:rsid w:val="0042229D"/>
    <w:rsid w:val="00432D97"/>
    <w:rsid w:val="0047226A"/>
    <w:rsid w:val="004C7B27"/>
    <w:rsid w:val="00535193"/>
    <w:rsid w:val="005A4CD8"/>
    <w:rsid w:val="005E2805"/>
    <w:rsid w:val="00654E27"/>
    <w:rsid w:val="00666A1E"/>
    <w:rsid w:val="00712685"/>
    <w:rsid w:val="00737CBA"/>
    <w:rsid w:val="007612A9"/>
    <w:rsid w:val="007F27F6"/>
    <w:rsid w:val="00841982"/>
    <w:rsid w:val="008779AF"/>
    <w:rsid w:val="00936A7F"/>
    <w:rsid w:val="00972908"/>
    <w:rsid w:val="00A54B90"/>
    <w:rsid w:val="00AA581B"/>
    <w:rsid w:val="00AC50AD"/>
    <w:rsid w:val="00B5381A"/>
    <w:rsid w:val="00B65EDA"/>
    <w:rsid w:val="00BD34B9"/>
    <w:rsid w:val="00C14FF6"/>
    <w:rsid w:val="00C341E1"/>
    <w:rsid w:val="00C8657A"/>
    <w:rsid w:val="00CC3D32"/>
    <w:rsid w:val="00D2673D"/>
    <w:rsid w:val="00D65383"/>
    <w:rsid w:val="00DF25BF"/>
    <w:rsid w:val="00EE6DCB"/>
    <w:rsid w:val="00FE7C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84DF2"/>
  <w15:chartTrackingRefBased/>
  <w15:docId w15:val="{6288A07C-EEBE-FD4C-BB07-F36C9C514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0F17"/>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A54B90"/>
    <w:rPr>
      <w:sz w:val="16"/>
      <w:szCs w:val="16"/>
    </w:rPr>
  </w:style>
  <w:style w:type="paragraph" w:styleId="CommentText">
    <w:name w:val="annotation text"/>
    <w:basedOn w:val="Normal"/>
    <w:link w:val="CommentTextChar"/>
    <w:uiPriority w:val="99"/>
    <w:semiHidden/>
    <w:unhideWhenUsed/>
    <w:rsid w:val="00A54B90"/>
    <w:rPr>
      <w:sz w:val="20"/>
      <w:szCs w:val="20"/>
    </w:rPr>
  </w:style>
  <w:style w:type="character" w:customStyle="1" w:styleId="CommentTextChar">
    <w:name w:val="Comment Text Char"/>
    <w:basedOn w:val="DefaultParagraphFont"/>
    <w:link w:val="CommentText"/>
    <w:uiPriority w:val="99"/>
    <w:semiHidden/>
    <w:rsid w:val="00A54B90"/>
    <w:rPr>
      <w:sz w:val="20"/>
      <w:szCs w:val="20"/>
    </w:rPr>
  </w:style>
  <w:style w:type="paragraph" w:styleId="CommentSubject">
    <w:name w:val="annotation subject"/>
    <w:basedOn w:val="CommentText"/>
    <w:next w:val="CommentText"/>
    <w:link w:val="CommentSubjectChar"/>
    <w:uiPriority w:val="99"/>
    <w:semiHidden/>
    <w:unhideWhenUsed/>
    <w:rsid w:val="00A54B90"/>
    <w:rPr>
      <w:b/>
      <w:bCs/>
    </w:rPr>
  </w:style>
  <w:style w:type="character" w:customStyle="1" w:styleId="CommentSubjectChar">
    <w:name w:val="Comment Subject Char"/>
    <w:basedOn w:val="CommentTextChar"/>
    <w:link w:val="CommentSubject"/>
    <w:uiPriority w:val="99"/>
    <w:semiHidden/>
    <w:rsid w:val="00A54B90"/>
    <w:rPr>
      <w:b/>
      <w:bCs/>
      <w:sz w:val="20"/>
      <w:szCs w:val="20"/>
    </w:rPr>
  </w:style>
  <w:style w:type="paragraph" w:styleId="BalloonText">
    <w:name w:val="Balloon Text"/>
    <w:basedOn w:val="Normal"/>
    <w:link w:val="BalloonTextChar"/>
    <w:uiPriority w:val="99"/>
    <w:semiHidden/>
    <w:unhideWhenUsed/>
    <w:rsid w:val="00A54B9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4B90"/>
    <w:rPr>
      <w:rFonts w:ascii="Segoe UI" w:hAnsi="Segoe UI" w:cs="Segoe UI"/>
      <w:sz w:val="18"/>
      <w:szCs w:val="18"/>
    </w:rPr>
  </w:style>
  <w:style w:type="paragraph" w:styleId="Revision">
    <w:name w:val="Revision"/>
    <w:hidden/>
    <w:uiPriority w:val="99"/>
    <w:semiHidden/>
    <w:rsid w:val="00FE7C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55642">
      <w:bodyDiv w:val="1"/>
      <w:marLeft w:val="0"/>
      <w:marRight w:val="0"/>
      <w:marTop w:val="0"/>
      <w:marBottom w:val="0"/>
      <w:divBdr>
        <w:top w:val="none" w:sz="0" w:space="0" w:color="auto"/>
        <w:left w:val="none" w:sz="0" w:space="0" w:color="auto"/>
        <w:bottom w:val="none" w:sz="0" w:space="0" w:color="auto"/>
        <w:right w:val="none" w:sz="0" w:space="0" w:color="auto"/>
      </w:divBdr>
    </w:div>
    <w:div w:id="187376839">
      <w:bodyDiv w:val="1"/>
      <w:marLeft w:val="0"/>
      <w:marRight w:val="0"/>
      <w:marTop w:val="0"/>
      <w:marBottom w:val="0"/>
      <w:divBdr>
        <w:top w:val="none" w:sz="0" w:space="0" w:color="auto"/>
        <w:left w:val="none" w:sz="0" w:space="0" w:color="auto"/>
        <w:bottom w:val="none" w:sz="0" w:space="0" w:color="auto"/>
        <w:right w:val="none" w:sz="0" w:space="0" w:color="auto"/>
      </w:divBdr>
    </w:div>
    <w:div w:id="248739469">
      <w:bodyDiv w:val="1"/>
      <w:marLeft w:val="0"/>
      <w:marRight w:val="0"/>
      <w:marTop w:val="0"/>
      <w:marBottom w:val="0"/>
      <w:divBdr>
        <w:top w:val="none" w:sz="0" w:space="0" w:color="auto"/>
        <w:left w:val="none" w:sz="0" w:space="0" w:color="auto"/>
        <w:bottom w:val="none" w:sz="0" w:space="0" w:color="auto"/>
        <w:right w:val="none" w:sz="0" w:space="0" w:color="auto"/>
      </w:divBdr>
    </w:div>
    <w:div w:id="251159593">
      <w:bodyDiv w:val="1"/>
      <w:marLeft w:val="0"/>
      <w:marRight w:val="0"/>
      <w:marTop w:val="0"/>
      <w:marBottom w:val="0"/>
      <w:divBdr>
        <w:top w:val="none" w:sz="0" w:space="0" w:color="auto"/>
        <w:left w:val="none" w:sz="0" w:space="0" w:color="auto"/>
        <w:bottom w:val="none" w:sz="0" w:space="0" w:color="auto"/>
        <w:right w:val="none" w:sz="0" w:space="0" w:color="auto"/>
      </w:divBdr>
      <w:divsChild>
        <w:div w:id="112093910">
          <w:marLeft w:val="0"/>
          <w:marRight w:val="0"/>
          <w:marTop w:val="0"/>
          <w:marBottom w:val="0"/>
          <w:divBdr>
            <w:top w:val="none" w:sz="0" w:space="0" w:color="auto"/>
            <w:left w:val="none" w:sz="0" w:space="0" w:color="auto"/>
            <w:bottom w:val="none" w:sz="0" w:space="0" w:color="auto"/>
            <w:right w:val="none" w:sz="0" w:space="0" w:color="auto"/>
          </w:divBdr>
        </w:div>
      </w:divsChild>
    </w:div>
    <w:div w:id="696850230">
      <w:bodyDiv w:val="1"/>
      <w:marLeft w:val="0"/>
      <w:marRight w:val="0"/>
      <w:marTop w:val="0"/>
      <w:marBottom w:val="0"/>
      <w:divBdr>
        <w:top w:val="none" w:sz="0" w:space="0" w:color="auto"/>
        <w:left w:val="none" w:sz="0" w:space="0" w:color="auto"/>
        <w:bottom w:val="none" w:sz="0" w:space="0" w:color="auto"/>
        <w:right w:val="none" w:sz="0" w:space="0" w:color="auto"/>
      </w:divBdr>
    </w:div>
    <w:div w:id="1284268008">
      <w:bodyDiv w:val="1"/>
      <w:marLeft w:val="0"/>
      <w:marRight w:val="0"/>
      <w:marTop w:val="0"/>
      <w:marBottom w:val="0"/>
      <w:divBdr>
        <w:top w:val="none" w:sz="0" w:space="0" w:color="auto"/>
        <w:left w:val="none" w:sz="0" w:space="0" w:color="auto"/>
        <w:bottom w:val="none" w:sz="0" w:space="0" w:color="auto"/>
        <w:right w:val="none" w:sz="0" w:space="0" w:color="auto"/>
      </w:divBdr>
    </w:div>
    <w:div w:id="190174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1748</Words>
  <Characters>9969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Aarthi Kishin Popat</dc:creator>
  <cp:keywords/>
  <dc:description/>
  <cp:lastModifiedBy>Aarthi Kishin Popat</cp:lastModifiedBy>
  <cp:revision>7</cp:revision>
  <dcterms:created xsi:type="dcterms:W3CDTF">2019-08-13T23:40:00Z</dcterms:created>
  <dcterms:modified xsi:type="dcterms:W3CDTF">2019-08-14T00:38:00Z</dcterms:modified>
</cp:coreProperties>
</file>