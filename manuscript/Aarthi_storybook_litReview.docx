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B6AE4" w14:textId="77777777" w:rsidR="000E0F17" w:rsidRPr="000E0F17" w:rsidRDefault="000E0F17" w:rsidP="000E0F17">
      <w:pPr>
        <w:jc w:val="right"/>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Aarthi Popat</w:t>
      </w:r>
    </w:p>
    <w:p w14:paraId="47805F1B" w14:textId="77777777" w:rsidR="000E0F17" w:rsidRPr="000E0F17" w:rsidRDefault="000E0F17" w:rsidP="000E0F17">
      <w:pPr>
        <w:jc w:val="right"/>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8/2/2019</w:t>
      </w:r>
    </w:p>
    <w:p w14:paraId="22CD6414" w14:textId="77777777" w:rsidR="000E0F17" w:rsidRPr="000E0F17" w:rsidRDefault="000E0F17" w:rsidP="000E0F17">
      <w:pPr>
        <w:rPr>
          <w:rFonts w:ascii="Times New Roman" w:eastAsia="Times New Roman" w:hAnsi="Times New Roman" w:cs="Times New Roman"/>
        </w:rPr>
      </w:pPr>
    </w:p>
    <w:p w14:paraId="3C8521DE" w14:textId="77777777" w:rsidR="000E0F17" w:rsidRPr="000E0F17" w:rsidRDefault="000E0F17" w:rsidP="000E0F17">
      <w:pPr>
        <w:jc w:val="center"/>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 xml:space="preserve">Storybook Project Literature </w:t>
      </w:r>
      <w:commentRangeStart w:id="0"/>
      <w:r w:rsidRPr="000E0F17">
        <w:rPr>
          <w:rFonts w:ascii="Times New Roman" w:eastAsia="Times New Roman" w:hAnsi="Times New Roman" w:cs="Times New Roman"/>
          <w:color w:val="000000"/>
          <w:sz w:val="22"/>
          <w:szCs w:val="22"/>
        </w:rPr>
        <w:t>Review</w:t>
      </w:r>
      <w:commentRangeEnd w:id="0"/>
      <w:r w:rsidR="00535193">
        <w:rPr>
          <w:rStyle w:val="CommentReference"/>
        </w:rPr>
        <w:commentReference w:id="0"/>
      </w:r>
    </w:p>
    <w:p w14:paraId="5A7109E1" w14:textId="77777777" w:rsidR="000E0F17" w:rsidRPr="000E0F17" w:rsidRDefault="000E0F17" w:rsidP="000E0F17">
      <w:pPr>
        <w:spacing w:after="240"/>
        <w:rPr>
          <w:rFonts w:ascii="Times New Roman" w:eastAsia="Times New Roman" w:hAnsi="Times New Roman" w:cs="Times New Roman"/>
        </w:rPr>
      </w:pPr>
    </w:p>
    <w:p w14:paraId="3D94DA79"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b/>
          <w:bCs/>
          <w:color w:val="000000"/>
          <w:sz w:val="22"/>
          <w:szCs w:val="22"/>
        </w:rPr>
        <w:t>Background</w:t>
      </w:r>
    </w:p>
    <w:p w14:paraId="128E36B7"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 xml:space="preserve">Recently, the publishing industry </w:t>
      </w:r>
      <w:commentRangeStart w:id="1"/>
      <w:r w:rsidRPr="000E0F17">
        <w:rPr>
          <w:rFonts w:ascii="Times New Roman" w:eastAsia="Times New Roman" w:hAnsi="Times New Roman" w:cs="Times New Roman"/>
          <w:color w:val="000000"/>
          <w:sz w:val="22"/>
          <w:szCs w:val="22"/>
        </w:rPr>
        <w:t xml:space="preserve">experienced </w:t>
      </w:r>
      <w:commentRangeEnd w:id="1"/>
      <w:r w:rsidR="00A54B90">
        <w:rPr>
          <w:rStyle w:val="CommentReference"/>
        </w:rPr>
        <w:commentReference w:id="1"/>
      </w:r>
      <w:r w:rsidRPr="000E0F17">
        <w:rPr>
          <w:rFonts w:ascii="Times New Roman" w:eastAsia="Times New Roman" w:hAnsi="Times New Roman" w:cs="Times New Roman"/>
          <w:color w:val="000000"/>
          <w:sz w:val="22"/>
          <w:szCs w:val="22"/>
        </w:rPr>
        <w:t xml:space="preserve">a growth in popularity of picture books that promote and celebrate female achievement in fields they are typically underrepresented in. While these picture books are intended to motivate young girls to pursue those fields, </w:t>
      </w:r>
      <w:commentRangeStart w:id="2"/>
      <w:r w:rsidRPr="000E0F17">
        <w:rPr>
          <w:rFonts w:ascii="Times New Roman" w:eastAsia="Times New Roman" w:hAnsi="Times New Roman" w:cs="Times New Roman"/>
          <w:color w:val="000000"/>
          <w:sz w:val="22"/>
          <w:szCs w:val="22"/>
        </w:rPr>
        <w:t xml:space="preserve">the language structures </w:t>
      </w:r>
      <w:commentRangeEnd w:id="2"/>
      <w:r w:rsidR="00535193">
        <w:rPr>
          <w:rStyle w:val="CommentReference"/>
        </w:rPr>
        <w:commentReference w:id="2"/>
      </w:r>
      <w:r w:rsidRPr="000E0F17">
        <w:rPr>
          <w:rFonts w:ascii="Times New Roman" w:eastAsia="Times New Roman" w:hAnsi="Times New Roman" w:cs="Times New Roman"/>
          <w:color w:val="000000"/>
          <w:sz w:val="22"/>
          <w:szCs w:val="22"/>
        </w:rPr>
        <w:t xml:space="preserve">they contain may actually be damaging. Commonly used language structures in these picture books include girl-to-boy comparisons, girl-to-girl comparisons, and female exceptionalism.  In the Storybook Project, we include three picture books, each with a distinct instance of one of the three aforementioned sentence structures. We examine the effect of these language structures on girls’ motivation to pursue these </w:t>
      </w:r>
      <w:commentRangeStart w:id="3"/>
      <w:r w:rsidRPr="000E0F17">
        <w:rPr>
          <w:rFonts w:ascii="Times New Roman" w:eastAsia="Times New Roman" w:hAnsi="Times New Roman" w:cs="Times New Roman"/>
          <w:color w:val="000000"/>
          <w:sz w:val="22"/>
          <w:szCs w:val="22"/>
        </w:rPr>
        <w:t>fields</w:t>
      </w:r>
      <w:commentRangeEnd w:id="3"/>
      <w:r w:rsidR="00A54B90">
        <w:rPr>
          <w:rStyle w:val="CommentReference"/>
        </w:rPr>
        <w:commentReference w:id="3"/>
      </w:r>
      <w:r w:rsidRPr="000E0F17">
        <w:rPr>
          <w:rFonts w:ascii="Times New Roman" w:eastAsia="Times New Roman" w:hAnsi="Times New Roman" w:cs="Times New Roman"/>
          <w:color w:val="000000"/>
          <w:sz w:val="22"/>
          <w:szCs w:val="22"/>
        </w:rPr>
        <w:t>.</w:t>
      </w:r>
    </w:p>
    <w:p w14:paraId="74D5CD63" w14:textId="77777777" w:rsidR="000E0F17" w:rsidRPr="000E0F17" w:rsidRDefault="000E0F17" w:rsidP="000E0F17">
      <w:pPr>
        <w:rPr>
          <w:rFonts w:ascii="Times New Roman" w:eastAsia="Times New Roman" w:hAnsi="Times New Roman" w:cs="Times New Roman"/>
        </w:rPr>
      </w:pPr>
    </w:p>
    <w:p w14:paraId="49355709"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b/>
          <w:bCs/>
          <w:color w:val="000000"/>
          <w:sz w:val="22"/>
          <w:szCs w:val="22"/>
        </w:rPr>
        <w:t xml:space="preserve">Girl-to-Boy </w:t>
      </w:r>
      <w:commentRangeStart w:id="4"/>
      <w:r w:rsidRPr="000E0F17">
        <w:rPr>
          <w:rFonts w:ascii="Times New Roman" w:eastAsia="Times New Roman" w:hAnsi="Times New Roman" w:cs="Times New Roman"/>
          <w:b/>
          <w:bCs/>
          <w:color w:val="000000"/>
          <w:sz w:val="22"/>
          <w:szCs w:val="22"/>
        </w:rPr>
        <w:t>Comparisons</w:t>
      </w:r>
      <w:commentRangeEnd w:id="4"/>
      <w:r w:rsidR="00B65EDA">
        <w:rPr>
          <w:rStyle w:val="CommentReference"/>
        </w:rPr>
        <w:commentReference w:id="4"/>
      </w:r>
    </w:p>
    <w:p w14:paraId="1E58C8B7"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 xml:space="preserve">These picture books often directly compare girls and boys with the intention of portraying them as equals. However, girl-to-boy comparisons may be harmful if in the form of directional statements, such as “Girls are just as smart as boys.” Ellen Markman and Eleanor Chestnut’s work on subject-complement structure discusses how such directional statements can affect </w:t>
      </w:r>
      <w:commentRangeStart w:id="6"/>
      <w:r w:rsidRPr="000E0F17">
        <w:rPr>
          <w:rFonts w:ascii="Times New Roman" w:eastAsia="Times New Roman" w:hAnsi="Times New Roman" w:cs="Times New Roman"/>
          <w:color w:val="000000"/>
          <w:sz w:val="22"/>
          <w:szCs w:val="22"/>
        </w:rPr>
        <w:t>children’s attitudes</w:t>
      </w:r>
      <w:commentRangeEnd w:id="6"/>
      <w:r w:rsidR="00A54B90">
        <w:rPr>
          <w:rStyle w:val="CommentReference"/>
        </w:rPr>
        <w:commentReference w:id="6"/>
      </w:r>
      <w:r w:rsidRPr="000E0F17">
        <w:rPr>
          <w:rFonts w:ascii="Times New Roman" w:eastAsia="Times New Roman" w:hAnsi="Times New Roman" w:cs="Times New Roman"/>
          <w:color w:val="000000"/>
          <w:sz w:val="22"/>
          <w:szCs w:val="22"/>
        </w:rPr>
        <w:t>. In the statement “A zebra is like a horse,” the zebra is the subject or variant and the horse is the complement or reference point (Markman &amp; Chestnut, 2016). This type of structure is known as a forward statement. Markman and Chestnut found that both children and adults displayed preference for forward statements such as this one ― because people perceive horses to be more common and typical, it seems more natural that they serve as the baseline, or complement, in the sentence. Thus, Markman and Chestnut suggest that the complement in a directional statement is the more established, typical, or normal entity. In this same study, they examined the implications of the comparative phrase “as well as” in a directional statement. They presented children with novel characters and tasks and used a structure where the subject could perform a task “just as well”</w:t>
      </w:r>
      <w:r w:rsidRPr="000E0F17">
        <w:rPr>
          <w:rFonts w:ascii="Times New Roman" w:eastAsia="Times New Roman" w:hAnsi="Times New Roman" w:cs="Times New Roman"/>
          <w:b/>
          <w:bCs/>
          <w:color w:val="000000"/>
          <w:sz w:val="22"/>
          <w:szCs w:val="22"/>
        </w:rPr>
        <w:t xml:space="preserve"> </w:t>
      </w:r>
      <w:r w:rsidRPr="000E0F17">
        <w:rPr>
          <w:rFonts w:ascii="Times New Roman" w:eastAsia="Times New Roman" w:hAnsi="Times New Roman" w:cs="Times New Roman"/>
          <w:color w:val="000000"/>
          <w:sz w:val="22"/>
          <w:szCs w:val="22"/>
        </w:rPr>
        <w:t>as the complement, finding that the “as well as” condition strengthened older children’s framing preferences (Markman &amp; Chestnut, 2016). </w:t>
      </w:r>
    </w:p>
    <w:p w14:paraId="4F18E328" w14:textId="14596E2A"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 xml:space="preserve">Markman and Chestnut built upon these comparative observations in their later work on the impact of asymmetric direct comparisons, discussing how adults may be unintentionally communicating biased information in attempts to do the opposite. Girl-to-boy comparisons, such as the sentence “Girls are just as smart as boys,” </w:t>
      </w:r>
      <w:del w:id="7" w:author="Marianna Zhang" w:date="2019-08-02T14:41:00Z">
        <w:r w:rsidRPr="000E0F17" w:rsidDel="00A54B90">
          <w:rPr>
            <w:rFonts w:ascii="Times New Roman" w:eastAsia="Times New Roman" w:hAnsi="Times New Roman" w:cs="Times New Roman"/>
            <w:color w:val="000000"/>
            <w:sz w:val="22"/>
            <w:szCs w:val="22"/>
          </w:rPr>
          <w:delText>may also contain</w:delText>
        </w:r>
      </w:del>
      <w:ins w:id="8" w:author="Marianna Zhang" w:date="2019-08-02T14:41:00Z">
        <w:r w:rsidR="00A54B90">
          <w:rPr>
            <w:rFonts w:ascii="Times New Roman" w:eastAsia="Times New Roman" w:hAnsi="Times New Roman" w:cs="Times New Roman"/>
            <w:color w:val="000000"/>
            <w:sz w:val="22"/>
            <w:szCs w:val="22"/>
          </w:rPr>
          <w:t>involve</w:t>
        </w:r>
      </w:ins>
      <w:r w:rsidRPr="000E0F17">
        <w:rPr>
          <w:rFonts w:ascii="Times New Roman" w:eastAsia="Times New Roman" w:hAnsi="Times New Roman" w:cs="Times New Roman"/>
          <w:color w:val="000000"/>
          <w:sz w:val="22"/>
          <w:szCs w:val="22"/>
        </w:rPr>
        <w:t xml:space="preserve"> a subject-complement structure. In this particular statement, “girls” is the subject, and “boys” is the complement. Asymmetrical, directional comparisons in which boys are the complement and girls are the subject may imply that boys are more established, typical or normal in the context of a specific trait or task (Markman &amp; Chestnut, 2018). </w:t>
      </w:r>
    </w:p>
    <w:p w14:paraId="08CF44BC" w14:textId="1EE24CEC"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 xml:space="preserve">In the Storybook Project, one of the books includes the directional statement, “Girls could … read and write just as well as the boys”. Based on Markman and Chestnut’s work, </w:t>
      </w:r>
      <w:del w:id="9" w:author="Marianna Zhang" w:date="2019-08-02T14:43:00Z">
        <w:r w:rsidRPr="000E0F17" w:rsidDel="00413014">
          <w:rPr>
            <w:rFonts w:ascii="Times New Roman" w:eastAsia="Times New Roman" w:hAnsi="Times New Roman" w:cs="Times New Roman"/>
            <w:color w:val="000000"/>
            <w:sz w:val="22"/>
            <w:szCs w:val="22"/>
          </w:rPr>
          <w:delText>the incorporation of this statement is designed to</w:delText>
        </w:r>
      </w:del>
      <w:ins w:id="10" w:author="Marianna Zhang" w:date="2019-08-02T14:43:00Z">
        <w:r w:rsidR="00413014">
          <w:rPr>
            <w:rFonts w:ascii="Times New Roman" w:eastAsia="Times New Roman" w:hAnsi="Times New Roman" w:cs="Times New Roman"/>
            <w:color w:val="000000"/>
            <w:sz w:val="22"/>
            <w:szCs w:val="22"/>
          </w:rPr>
          <w:t>we will</w:t>
        </w:r>
      </w:ins>
      <w:r w:rsidRPr="000E0F17">
        <w:rPr>
          <w:rFonts w:ascii="Times New Roman" w:eastAsia="Times New Roman" w:hAnsi="Times New Roman" w:cs="Times New Roman"/>
          <w:color w:val="000000"/>
          <w:sz w:val="22"/>
          <w:szCs w:val="22"/>
        </w:rPr>
        <w:t xml:space="preserve"> examine if comparative, directional statements will actually demotivate girls by insinuating that boys are superior or inherently better </w:t>
      </w:r>
      <w:commentRangeStart w:id="11"/>
      <w:r w:rsidRPr="000E0F17">
        <w:rPr>
          <w:rFonts w:ascii="Times New Roman" w:eastAsia="Times New Roman" w:hAnsi="Times New Roman" w:cs="Times New Roman"/>
          <w:color w:val="000000"/>
          <w:sz w:val="22"/>
          <w:szCs w:val="22"/>
        </w:rPr>
        <w:t>readers and writers</w:t>
      </w:r>
      <w:commentRangeEnd w:id="11"/>
      <w:r w:rsidR="00A54B90">
        <w:rPr>
          <w:rStyle w:val="CommentReference"/>
        </w:rPr>
        <w:commentReference w:id="11"/>
      </w:r>
      <w:r w:rsidRPr="000E0F17">
        <w:rPr>
          <w:rFonts w:ascii="Times New Roman" w:eastAsia="Times New Roman" w:hAnsi="Times New Roman" w:cs="Times New Roman"/>
          <w:color w:val="000000"/>
          <w:sz w:val="22"/>
          <w:szCs w:val="22"/>
        </w:rPr>
        <w:t>.</w:t>
      </w:r>
    </w:p>
    <w:p w14:paraId="128C938D" w14:textId="77777777" w:rsidR="000E0F17" w:rsidRPr="000E0F17" w:rsidRDefault="000E0F17" w:rsidP="000E0F17">
      <w:pPr>
        <w:rPr>
          <w:rFonts w:ascii="Times New Roman" w:eastAsia="Times New Roman" w:hAnsi="Times New Roman" w:cs="Times New Roman"/>
        </w:rPr>
      </w:pPr>
    </w:p>
    <w:p w14:paraId="360544FE"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b/>
          <w:bCs/>
          <w:color w:val="000000"/>
          <w:sz w:val="22"/>
          <w:szCs w:val="22"/>
        </w:rPr>
        <w:t>Girl-to-Girl Comparisons</w:t>
      </w:r>
    </w:p>
    <w:p w14:paraId="033483AB"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 xml:space="preserve">Girl-to-girl comparisons draw a distinction between a successful girl and “other girls,” where the successful girl often deviates from traditional feminine stereotypes and displays more traditionally-masculine habits. The comparison, and its juxtaposition with the storied success of the deviant girl, can </w:t>
      </w:r>
      <w:commentRangeStart w:id="12"/>
      <w:r w:rsidRPr="000E0F17">
        <w:rPr>
          <w:rFonts w:ascii="Times New Roman" w:eastAsia="Times New Roman" w:hAnsi="Times New Roman" w:cs="Times New Roman"/>
          <w:color w:val="000000"/>
          <w:sz w:val="22"/>
          <w:szCs w:val="22"/>
        </w:rPr>
        <w:t>imply that masculinity and more masculine features lead to success. It suggests that only when a girl deviates from traditional feminine stereotypes can she be successful or accomplished. </w:t>
      </w:r>
      <w:commentRangeEnd w:id="12"/>
      <w:r w:rsidR="00413014">
        <w:rPr>
          <w:rStyle w:val="CommentReference"/>
        </w:rPr>
        <w:commentReference w:id="12"/>
      </w:r>
    </w:p>
    <w:p w14:paraId="10ABDDDD"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 xml:space="preserve">Girl-to-girl comparisons are found in the Storybook Project in a book about Joan Proctor, who grew up to become a famous scientist who studied lizards. Joan Proctor carried around a “favorite lizard” </w:t>
      </w:r>
      <w:r w:rsidRPr="000E0F17">
        <w:rPr>
          <w:rFonts w:ascii="Times New Roman" w:eastAsia="Times New Roman" w:hAnsi="Times New Roman" w:cs="Times New Roman"/>
          <w:color w:val="000000"/>
          <w:sz w:val="22"/>
          <w:szCs w:val="22"/>
        </w:rPr>
        <w:lastRenderedPageBreak/>
        <w:t xml:space="preserve">as a child, while other girls carried around “favorite dolls”. Other girls liked dragons and princesses, while Joan liked lizards and crocodiles. The comparisons in the story indicate that while the other girls didn’t become scientists who studied lizards, the more traditionally masculine interests Joan expressed as a child allowed her to “get ahead” of the other girls and become a scientist. </w:t>
      </w:r>
      <w:commentRangeStart w:id="13"/>
      <w:r w:rsidRPr="000E0F17">
        <w:rPr>
          <w:rFonts w:ascii="Times New Roman" w:eastAsia="Times New Roman" w:hAnsi="Times New Roman" w:cs="Times New Roman"/>
          <w:color w:val="000000"/>
          <w:sz w:val="22"/>
          <w:szCs w:val="22"/>
        </w:rPr>
        <w:t>Girl-to-girl comparisons may lead to young girls to believe that masculinity is a required tenet of success, and to lose motivation if they are interested in more traditionally-feminine activities or items.</w:t>
      </w:r>
      <w:commentRangeEnd w:id="13"/>
      <w:r w:rsidR="00413014">
        <w:rPr>
          <w:rStyle w:val="CommentReference"/>
        </w:rPr>
        <w:commentReference w:id="13"/>
      </w:r>
    </w:p>
    <w:p w14:paraId="2C6B173E" w14:textId="77777777" w:rsidR="000E0F17" w:rsidRPr="000E0F17" w:rsidRDefault="000E0F17" w:rsidP="000E0F17">
      <w:pPr>
        <w:rPr>
          <w:rFonts w:ascii="Times New Roman" w:eastAsia="Times New Roman" w:hAnsi="Times New Roman" w:cs="Times New Roman"/>
        </w:rPr>
      </w:pPr>
    </w:p>
    <w:p w14:paraId="23677998"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b/>
          <w:bCs/>
          <w:color w:val="000000"/>
          <w:sz w:val="22"/>
          <w:szCs w:val="22"/>
        </w:rPr>
        <w:t>Exceptionalism</w:t>
      </w:r>
    </w:p>
    <w:p w14:paraId="53B08E6A" w14:textId="544EB4E9"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Exceptionalism highlights the unique accomplishments of successful people and portrays them as exceptional, often augmenting the idea that people need exceptional talent to succeed. When applied to girls, it may discourage girls from pursuing a certain field because they think that only someone with innate, exceptional talent or intelligence can achieve</w:t>
      </w:r>
      <w:ins w:id="14" w:author="Marianna Zhang" w:date="2019-08-02T14:45:00Z">
        <w:r w:rsidR="00413014">
          <w:rPr>
            <w:rFonts w:ascii="Times New Roman" w:eastAsia="Times New Roman" w:hAnsi="Times New Roman" w:cs="Times New Roman"/>
            <w:color w:val="000000"/>
            <w:sz w:val="22"/>
            <w:szCs w:val="22"/>
          </w:rPr>
          <w:t xml:space="preserve"> in that field</w:t>
        </w:r>
      </w:ins>
      <w:del w:id="15" w:author="Marianna Zhang" w:date="2019-08-02T14:45:00Z">
        <w:r w:rsidRPr="000E0F17" w:rsidDel="00413014">
          <w:rPr>
            <w:rFonts w:ascii="Times New Roman" w:eastAsia="Times New Roman" w:hAnsi="Times New Roman" w:cs="Times New Roman"/>
            <w:color w:val="000000"/>
            <w:sz w:val="22"/>
            <w:szCs w:val="22"/>
          </w:rPr>
          <w:delText xml:space="preserve"> it</w:delText>
        </w:r>
      </w:del>
      <w:r w:rsidRPr="000E0F17">
        <w:rPr>
          <w:rFonts w:ascii="Times New Roman" w:eastAsia="Times New Roman" w:hAnsi="Times New Roman" w:cs="Times New Roman"/>
          <w:color w:val="000000"/>
          <w:sz w:val="22"/>
          <w:szCs w:val="22"/>
        </w:rPr>
        <w:t>. Female exceptionalism can take the form of identifying women as “the first” or “the only” woman to do something. While stories about record-breaking women may seem inspiring from the outside, they might actually demotivate young children ― specifically young girls. Bian, Leslie and Cimpian’s work</w:t>
      </w:r>
      <w:r w:rsidRPr="000E0F17">
        <w:rPr>
          <w:rFonts w:ascii="Times New Roman" w:eastAsia="Times New Roman" w:hAnsi="Times New Roman" w:cs="Times New Roman"/>
          <w:b/>
          <w:bCs/>
          <w:color w:val="000000"/>
          <w:sz w:val="22"/>
          <w:szCs w:val="22"/>
        </w:rPr>
        <w:t xml:space="preserve"> </w:t>
      </w:r>
      <w:r w:rsidRPr="000E0F17">
        <w:rPr>
          <w:rFonts w:ascii="Times New Roman" w:eastAsia="Times New Roman" w:hAnsi="Times New Roman" w:cs="Times New Roman"/>
          <w:color w:val="000000"/>
          <w:sz w:val="22"/>
          <w:szCs w:val="22"/>
        </w:rPr>
        <w:t xml:space="preserve">on the perceptions of innate talent and hard work suggests that girls are more likely to attempt a task if it is emphasized more as a “try-hard” game rather than a “smart” game ― girls perceived themselves as more likely to succeed at a game if it required a lot of effort than if it required innate intelligence (Bian et al., 2017). According to Bian, Leslie and Cimpian, girls may be demotivated from pursuing a task or career if it appears that it requires a lot of natural talent. Furthermore, a study conducted by Leslie, Cimpian, Meyer and Freeland indicates that male-dominated fields show a distinct increase in self-perceived natural talent, building upon the idea that women perceive themselves as more hardworking rather than naturally talented (Leslie et al., 2015). Therefore, exceptionalism can be damaging to girls, because it implies success in certain fields require exceptional natural talent. Thus, </w:t>
      </w:r>
      <w:commentRangeStart w:id="16"/>
      <w:r w:rsidRPr="000E0F17">
        <w:rPr>
          <w:rFonts w:ascii="Times New Roman" w:eastAsia="Times New Roman" w:hAnsi="Times New Roman" w:cs="Times New Roman"/>
          <w:color w:val="000000"/>
          <w:sz w:val="22"/>
          <w:szCs w:val="22"/>
        </w:rPr>
        <w:t>exceptionalism in picture books can dissuade girls from pursuing certain fields or activities at a young age, which carries into adulthood. </w:t>
      </w:r>
      <w:commentRangeEnd w:id="16"/>
      <w:r w:rsidR="00413014">
        <w:rPr>
          <w:rStyle w:val="CommentReference"/>
        </w:rPr>
        <w:commentReference w:id="16"/>
      </w:r>
    </w:p>
    <w:p w14:paraId="37545C50"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The Storybook Project contains a book about Amelia Earhart, detailing her accomplishments and how many records she broke. Because she is so impressive, so exceptional, it may seem to young girls like she had the talent innately. The Storybook Project will examine the effects of female exceptionalism on girls’ motivation to pursue that professional field.</w:t>
      </w:r>
    </w:p>
    <w:p w14:paraId="3A6640CE" w14:textId="77777777" w:rsidR="000E0F17" w:rsidRPr="000E0F17" w:rsidRDefault="000E0F17" w:rsidP="000E0F17">
      <w:pPr>
        <w:rPr>
          <w:rFonts w:ascii="Times New Roman" w:eastAsia="Times New Roman" w:hAnsi="Times New Roman" w:cs="Times New Roman"/>
        </w:rPr>
      </w:pPr>
    </w:p>
    <w:p w14:paraId="7FD0ED35"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b/>
          <w:bCs/>
          <w:color w:val="000000"/>
          <w:sz w:val="22"/>
          <w:szCs w:val="22"/>
        </w:rPr>
        <w:t>Conclusion</w:t>
      </w:r>
    </w:p>
    <w:p w14:paraId="0D290A4F" w14:textId="77777777" w:rsidR="000E0F17" w:rsidRPr="000E0F17" w:rsidRDefault="000E0F17" w:rsidP="000E0F17">
      <w:pPr>
        <w:ind w:firstLine="720"/>
        <w:rPr>
          <w:rFonts w:ascii="Times New Roman" w:eastAsia="Times New Roman" w:hAnsi="Times New Roman" w:cs="Times New Roman"/>
        </w:rPr>
      </w:pPr>
      <w:r w:rsidRPr="000E0F17">
        <w:rPr>
          <w:rFonts w:ascii="Times New Roman" w:eastAsia="Times New Roman" w:hAnsi="Times New Roman" w:cs="Times New Roman"/>
          <w:color w:val="000000"/>
          <w:sz w:val="22"/>
          <w:szCs w:val="22"/>
        </w:rPr>
        <w:t>Through the Storybook Project, we present subjects with girl-to-boy comparisons, girl-to-girl comparisons, and female exceptionalism found in existing picture books. We are curious if the directional nature of girl-to-boy comparisons will decrease girls’ perceptions of their own innate intelligence. Furthermore, we want to see if girl-to-girl comparisons will discourage girls with more feminine and fewer masculine preferences from pursuing fields they are less represented in. Finally, we examine if statements of exceptionalism related to women will demotivate girls by portraying success in a specific field as something unusual and requiring lots of innate talent. We aim to discover whether these picture books are truly succeeding in motivating young girls, or if they have the opposite effect.</w:t>
      </w:r>
    </w:p>
    <w:p w14:paraId="7A7D3C82" w14:textId="77777777" w:rsidR="00654E27" w:rsidRDefault="00654E27">
      <w:pPr>
        <w:rPr>
          <w:rFonts w:ascii="Times New Roman" w:eastAsia="Times New Roman" w:hAnsi="Times New Roman" w:cs="Times New Roman"/>
        </w:rPr>
      </w:pPr>
      <w:r>
        <w:rPr>
          <w:rFonts w:ascii="Times New Roman" w:eastAsia="Times New Roman" w:hAnsi="Times New Roman" w:cs="Times New Roman"/>
        </w:rPr>
        <w:br w:type="page"/>
      </w:r>
    </w:p>
    <w:p w14:paraId="31872FD4" w14:textId="77777777" w:rsidR="00654E27" w:rsidRPr="00654E27" w:rsidRDefault="00654E27" w:rsidP="00654E27">
      <w:pPr>
        <w:jc w:val="center"/>
        <w:rPr>
          <w:rFonts w:ascii="Times New Roman" w:eastAsia="Times New Roman" w:hAnsi="Times New Roman" w:cs="Times New Roman"/>
        </w:rPr>
      </w:pPr>
      <w:r w:rsidRPr="00654E27">
        <w:rPr>
          <w:rFonts w:ascii="Times New Roman" w:eastAsia="Times New Roman" w:hAnsi="Times New Roman" w:cs="Times New Roman"/>
          <w:b/>
          <w:bCs/>
          <w:color w:val="000000"/>
          <w:sz w:val="22"/>
          <w:szCs w:val="22"/>
        </w:rPr>
        <w:lastRenderedPageBreak/>
        <w:t xml:space="preserve">Works </w:t>
      </w:r>
      <w:commentRangeStart w:id="17"/>
      <w:r w:rsidRPr="00654E27">
        <w:rPr>
          <w:rFonts w:ascii="Times New Roman" w:eastAsia="Times New Roman" w:hAnsi="Times New Roman" w:cs="Times New Roman"/>
          <w:b/>
          <w:bCs/>
          <w:color w:val="000000"/>
          <w:sz w:val="22"/>
          <w:szCs w:val="22"/>
        </w:rPr>
        <w:t>Cited</w:t>
      </w:r>
      <w:commentRangeEnd w:id="17"/>
      <w:r w:rsidR="00DF25BF">
        <w:rPr>
          <w:rStyle w:val="CommentReference"/>
        </w:rPr>
        <w:commentReference w:id="17"/>
      </w:r>
    </w:p>
    <w:p w14:paraId="2A42A15F" w14:textId="77777777" w:rsidR="00654E27" w:rsidRPr="00654E27" w:rsidRDefault="00654E27" w:rsidP="00654E27">
      <w:pPr>
        <w:rPr>
          <w:rFonts w:ascii="Times New Roman" w:eastAsia="Times New Roman" w:hAnsi="Times New Roman" w:cs="Times New Roman"/>
        </w:rPr>
      </w:pPr>
    </w:p>
    <w:p w14:paraId="59358CAE" w14:textId="77777777" w:rsidR="00654E27" w:rsidRPr="00654E27" w:rsidRDefault="00654E27" w:rsidP="00654E27">
      <w:pPr>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Bian, Lin, et al. “Gender Stereotypes about Intellectual Ability Emerge Early and Influence Children’s </w:t>
      </w:r>
    </w:p>
    <w:p w14:paraId="7662E0E0" w14:textId="77777777" w:rsidR="00654E27" w:rsidRPr="00654E27" w:rsidRDefault="00654E27" w:rsidP="00654E27">
      <w:pPr>
        <w:ind w:firstLine="720"/>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Interests.” Science, vol. 355, no. 6323, 2017, pp. 389–391., doi:10.1126/science.aah6524.</w:t>
      </w:r>
    </w:p>
    <w:p w14:paraId="4A59E045" w14:textId="77777777" w:rsidR="00654E27" w:rsidRPr="00654E27" w:rsidRDefault="00654E27" w:rsidP="00654E27">
      <w:pPr>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Chestnut, Eleanor K., and Ellen M. Markman. “Are Horses Like Zebras, or Vice Versa? Children's </w:t>
      </w:r>
    </w:p>
    <w:p w14:paraId="74FD8A4F" w14:textId="77777777" w:rsidR="00654E27" w:rsidRPr="00654E27" w:rsidRDefault="00654E27" w:rsidP="00654E27">
      <w:pPr>
        <w:ind w:firstLine="720"/>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Sensitivity to the Asymmetries of Directional Comparisons.” Child Development, vol. 87, no. 2, </w:t>
      </w:r>
    </w:p>
    <w:p w14:paraId="3DAFF156" w14:textId="77777777" w:rsidR="00654E27" w:rsidRPr="00654E27" w:rsidRDefault="00654E27" w:rsidP="00654E27">
      <w:pPr>
        <w:ind w:firstLine="720"/>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2016, pp. 568–582., doi:10.1111/cdev.12476.</w:t>
      </w:r>
    </w:p>
    <w:p w14:paraId="21CA34CE" w14:textId="77777777" w:rsidR="00654E27" w:rsidRPr="00654E27" w:rsidRDefault="00654E27" w:rsidP="00654E27">
      <w:pPr>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Chestnut, Eleanor K., and Ellen M. Markman. “‘Girls Are as Good as Boys at Math’ Implies That Boys </w:t>
      </w:r>
    </w:p>
    <w:p w14:paraId="65587E07" w14:textId="77777777" w:rsidR="00654E27" w:rsidRPr="00654E27" w:rsidRDefault="00654E27" w:rsidP="00654E27">
      <w:pPr>
        <w:ind w:firstLine="720"/>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Are Probably Better: A Study of Expressions of Gender Equality.” Cognitive Science, vol. 42, no. </w:t>
      </w:r>
    </w:p>
    <w:p w14:paraId="0EE7BF6B" w14:textId="77777777" w:rsidR="00654E27" w:rsidRPr="00654E27" w:rsidRDefault="00654E27" w:rsidP="00654E27">
      <w:pPr>
        <w:ind w:firstLine="720"/>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7, 2018, pp. 2229–2249., doi:10.1111/cogs.12637.</w:t>
      </w:r>
    </w:p>
    <w:p w14:paraId="6BA71C6C" w14:textId="77777777" w:rsidR="00654E27" w:rsidRPr="00654E27" w:rsidRDefault="00654E27" w:rsidP="00654E27">
      <w:pPr>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Leslie, S.-J., et al. “Expectations of Brilliance Underlie Gender Distributions across Academic </w:t>
      </w:r>
    </w:p>
    <w:p w14:paraId="04FA500D" w14:textId="77777777" w:rsidR="00654E27" w:rsidRPr="00654E27" w:rsidRDefault="00654E27" w:rsidP="00654E27">
      <w:pPr>
        <w:ind w:firstLine="720"/>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Disciplines.” Science, vol. 347, no. 6219, 2015, pp. 262–265., doi:10.1126/science.1261375.</w:t>
      </w:r>
    </w:p>
    <w:p w14:paraId="11DDBD18" w14:textId="77777777" w:rsidR="00654E27" w:rsidRPr="00654E27" w:rsidRDefault="00654E27" w:rsidP="00654E27">
      <w:pPr>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Rhodes, Marjorie, et al. “Subtle Linguistic Cues Increase Girls’ Engagement in Science.” Psychological </w:t>
      </w:r>
    </w:p>
    <w:p w14:paraId="02AC084E" w14:textId="77777777" w:rsidR="00654E27" w:rsidRPr="00654E27" w:rsidRDefault="00654E27" w:rsidP="00654E27">
      <w:pPr>
        <w:ind w:firstLine="720"/>
        <w:rPr>
          <w:rFonts w:ascii="Times New Roman" w:eastAsia="Times New Roman" w:hAnsi="Times New Roman" w:cs="Times New Roman"/>
        </w:rPr>
      </w:pPr>
      <w:r w:rsidRPr="00654E27">
        <w:rPr>
          <w:rFonts w:ascii="Times New Roman" w:eastAsia="Times New Roman" w:hAnsi="Times New Roman" w:cs="Times New Roman"/>
          <w:color w:val="000000"/>
          <w:sz w:val="22"/>
          <w:szCs w:val="22"/>
        </w:rPr>
        <w:t>Science, vol. 30, no. 3, 2019, pp. 455–466., doi:10.1177/0956797618823670.</w:t>
      </w:r>
    </w:p>
    <w:p w14:paraId="1CC74FDC" w14:textId="77777777" w:rsidR="00654E27" w:rsidRPr="00654E27" w:rsidRDefault="00654E27" w:rsidP="00654E27">
      <w:pPr>
        <w:rPr>
          <w:rFonts w:ascii="Times New Roman" w:eastAsia="Times New Roman" w:hAnsi="Times New Roman" w:cs="Times New Roman"/>
        </w:rPr>
      </w:pPr>
    </w:p>
    <w:p w14:paraId="254F7541" w14:textId="77777777" w:rsidR="000E0F17" w:rsidRPr="000E0F17" w:rsidRDefault="000E0F17" w:rsidP="000E0F17">
      <w:pPr>
        <w:rPr>
          <w:rFonts w:ascii="Times New Roman" w:eastAsia="Times New Roman" w:hAnsi="Times New Roman" w:cs="Times New Roman"/>
        </w:rPr>
      </w:pPr>
    </w:p>
    <w:p w14:paraId="74521048" w14:textId="77777777" w:rsidR="00CD418C" w:rsidRDefault="004C7B27"/>
    <w:sectPr w:rsidR="00CD418C" w:rsidSect="00936A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nna Zhang" w:date="2019-08-02T14:50:00Z" w:initials="MZ">
    <w:p w14:paraId="21D94962" w14:textId="5AD7660D" w:rsidR="00BD34B9" w:rsidRDefault="00535193">
      <w:pPr>
        <w:pStyle w:val="CommentText"/>
      </w:pPr>
      <w:r>
        <w:rPr>
          <w:rStyle w:val="CommentReference"/>
        </w:rPr>
        <w:annotationRef/>
      </w:r>
      <w:r>
        <w:t>Hey Aarthi, this is a wonderful lit review</w:t>
      </w:r>
      <w:r w:rsidR="00BD34B9">
        <w:t>, thanks</w:t>
      </w:r>
      <w:r>
        <w:t xml:space="preserve">! </w:t>
      </w:r>
    </w:p>
    <w:p w14:paraId="7C4AC0E1" w14:textId="77777777" w:rsidR="00BD34B9" w:rsidRDefault="00BD34B9">
      <w:pPr>
        <w:pStyle w:val="CommentText"/>
      </w:pPr>
    </w:p>
    <w:p w14:paraId="70CFA9C7" w14:textId="77777777" w:rsidR="00BD34B9" w:rsidRDefault="00535193">
      <w:pPr>
        <w:pStyle w:val="CommentText"/>
      </w:pPr>
      <w:r>
        <w:t xml:space="preserve">Great job motivating the project, and explaining why each element might be problematic. Clearly demonstrates your grasp of the papers we read together. </w:t>
      </w:r>
    </w:p>
    <w:p w14:paraId="4D2C8629" w14:textId="77777777" w:rsidR="00BD34B9" w:rsidRDefault="00BD34B9">
      <w:pPr>
        <w:pStyle w:val="CommentText"/>
      </w:pPr>
    </w:p>
    <w:p w14:paraId="2DA191E4" w14:textId="66448F2A" w:rsidR="00535193" w:rsidRDefault="00535193">
      <w:pPr>
        <w:pStyle w:val="CommentText"/>
      </w:pPr>
      <w:r>
        <w:t xml:space="preserve">I think much of this will get worked into the intro part of your poster + what you say when you’re talking through the intro part of your poster. I hope the very act of writing this has helped </w:t>
      </w:r>
      <w:r w:rsidR="0042229D">
        <w:t xml:space="preserve">solidify/glue together your understanding of how the different papers fit together </w:t>
      </w:r>
      <w:r w:rsidR="0024003F">
        <w:t xml:space="preserve">with regard to </w:t>
      </w:r>
      <w:r w:rsidR="007F27F6">
        <w:t xml:space="preserve">our project. </w:t>
      </w:r>
      <w:r w:rsidR="001016F7">
        <w:t>A</w:t>
      </w:r>
      <w:r w:rsidR="00972908">
        <w:t>lso a</w:t>
      </w:r>
      <w:r w:rsidR="001016F7">
        <w:t xml:space="preserve">s a written document, this may also serve as a little time capsule of the ideas we were thinking about this summer, if </w:t>
      </w:r>
      <w:r w:rsidR="00EE6DCB">
        <w:t>in the future (eg grad school apps, job apps) y</w:t>
      </w:r>
      <w:r w:rsidR="001016F7">
        <w:t xml:space="preserve">ou ever </w:t>
      </w:r>
      <w:r w:rsidR="00EE6DCB">
        <w:t xml:space="preserve">need to go back and remember what we were thinking about in summer 2019. </w:t>
      </w:r>
    </w:p>
  </w:comment>
  <w:comment w:id="1" w:author="Marianna Zhang" w:date="2019-08-02T14:39:00Z" w:initials="MZ">
    <w:p w14:paraId="0906297A" w14:textId="2E349F84" w:rsidR="00A54B90" w:rsidRDefault="00A54B90">
      <w:pPr>
        <w:pStyle w:val="CommentText"/>
      </w:pPr>
      <w:r>
        <w:rPr>
          <w:rStyle w:val="CommentReference"/>
        </w:rPr>
        <w:annotationRef/>
      </w:r>
      <w:r>
        <w:t xml:space="preserve">Minor: present tense </w:t>
      </w:r>
    </w:p>
  </w:comment>
  <w:comment w:id="2" w:author="Marianna Zhang" w:date="2019-08-02T14:50:00Z" w:initials="MZ">
    <w:p w14:paraId="56264F7A" w14:textId="2E0513EA" w:rsidR="00535193" w:rsidRDefault="00535193">
      <w:pPr>
        <w:pStyle w:val="CommentText"/>
      </w:pPr>
      <w:r>
        <w:rPr>
          <w:rStyle w:val="CommentReference"/>
        </w:rPr>
        <w:annotationRef/>
      </w:r>
      <w:r>
        <w:t xml:space="preserve">Minor: this sounds kind of awkward to me, maybe “types of language”, or “linguistic elements” or “linguistic and narrative elements”  </w:t>
      </w:r>
    </w:p>
  </w:comment>
  <w:comment w:id="3" w:author="Marianna Zhang" w:date="2019-08-02T14:39:00Z" w:initials="MZ">
    <w:p w14:paraId="7EC791F9" w14:textId="2F41C3ED" w:rsidR="00A54B90" w:rsidRDefault="00A54B90">
      <w:pPr>
        <w:pStyle w:val="CommentText"/>
      </w:pPr>
      <w:r>
        <w:rPr>
          <w:rStyle w:val="CommentReference"/>
        </w:rPr>
        <w:annotationRef/>
      </w:r>
      <w:r>
        <w:t>Great paragraph motivating the project!</w:t>
      </w:r>
    </w:p>
  </w:comment>
  <w:comment w:id="4" w:author="Marianna Zhang" w:date="2019-08-02T15:36:00Z" w:initials="MZ">
    <w:p w14:paraId="1CEFB04F" w14:textId="078F78C8" w:rsidR="00B65EDA" w:rsidRDefault="00B65EDA">
      <w:pPr>
        <w:pStyle w:val="CommentText"/>
      </w:pPr>
      <w:r>
        <w:rPr>
          <w:rStyle w:val="CommentReference"/>
        </w:rPr>
        <w:annotationRef/>
      </w:r>
      <w:r>
        <w:t>I would add some information here about Tversky, 1977 and Gleitman et al 1996. I know we didn’t read those papers together, and tbh I’ve only read the abstracts of each, but</w:t>
      </w:r>
      <w:r w:rsidR="0014648D">
        <w:t xml:space="preserve"> just the</w:t>
      </w:r>
      <w:r>
        <w:t xml:space="preserve"> abstracts should give you a sense of how they fit in here. Ellen &amp; Ellie weren’t the first to look at directional comparisons and we should acknowledge the work that they were building on. </w:t>
      </w:r>
      <w:r w:rsidR="0014648D">
        <w:t xml:space="preserve">Those two papers note that speakers have a preference </w:t>
      </w:r>
      <w:r w:rsidR="005E2805">
        <w:t>to put things in</w:t>
      </w:r>
      <w:r w:rsidR="0014648D">
        <w:t xml:space="preserve"> a certain order in directional statements</w:t>
      </w:r>
      <w:r w:rsidR="005E2805">
        <w:t xml:space="preserve">, whereas Ellen &amp; Ellie were more interested in what inferences listeners </w:t>
      </w:r>
      <w:r w:rsidR="005A4CD8">
        <w:t xml:space="preserve">make from directional statements (about totally new things they’ve never heard before, or about </w:t>
      </w:r>
      <w:r w:rsidR="004C7B27">
        <w:t>girls and ability)</w:t>
      </w:r>
      <w:bookmarkStart w:id="5" w:name="_GoBack"/>
      <w:bookmarkEnd w:id="5"/>
    </w:p>
  </w:comment>
  <w:comment w:id="6" w:author="Marianna Zhang" w:date="2019-08-02T14:40:00Z" w:initials="MZ">
    <w:p w14:paraId="33D866AB" w14:textId="622C301A" w:rsidR="00A54B90" w:rsidRDefault="00A54B90">
      <w:pPr>
        <w:pStyle w:val="CommentText"/>
      </w:pPr>
      <w:r>
        <w:rPr>
          <w:rStyle w:val="CommentReference"/>
        </w:rPr>
        <w:annotationRef/>
      </w:r>
      <w:r>
        <w:rPr>
          <w:rStyle w:val="CommentReference"/>
        </w:rPr>
        <w:t>More specific here perhaps? Children’s attitudes is pretty broad</w:t>
      </w:r>
    </w:p>
  </w:comment>
  <w:comment w:id="11" w:author="Marianna Zhang" w:date="2019-08-02T14:42:00Z" w:initials="MZ">
    <w:p w14:paraId="1578A789" w14:textId="3F458AFF" w:rsidR="00A54B90" w:rsidRDefault="00A54B90">
      <w:pPr>
        <w:pStyle w:val="CommentText"/>
      </w:pPr>
      <w:r>
        <w:rPr>
          <w:rStyle w:val="CommentReference"/>
        </w:rPr>
        <w:annotationRef/>
      </w:r>
      <w:r>
        <w:t>I would phrase this in terms of occupations and role generally – we don’t really care about how it specifically impacts their motivation to become readers, we just happened to pick readers as an example (and by comparing against baseline we should be able to isolate the effect of the language independent of the particular occupation)</w:t>
      </w:r>
    </w:p>
  </w:comment>
  <w:comment w:id="12" w:author="Marianna Zhang" w:date="2019-08-02T14:44:00Z" w:initials="MZ">
    <w:p w14:paraId="6AADC6C2" w14:textId="3EE03DAE" w:rsidR="00413014" w:rsidRDefault="00413014">
      <w:pPr>
        <w:pStyle w:val="CommentText"/>
      </w:pPr>
      <w:r>
        <w:rPr>
          <w:rStyle w:val="CommentReference"/>
        </w:rPr>
        <w:annotationRef/>
      </w:r>
      <w:r>
        <w:t>Great</w:t>
      </w:r>
    </w:p>
  </w:comment>
  <w:comment w:id="13" w:author="Marianna Zhang" w:date="2019-08-02T14:44:00Z" w:initials="MZ">
    <w:p w14:paraId="3BAB1154" w14:textId="27DD048C" w:rsidR="00413014" w:rsidRDefault="00413014">
      <w:pPr>
        <w:pStyle w:val="CommentText"/>
      </w:pPr>
      <w:r>
        <w:rPr>
          <w:rStyle w:val="CommentReference"/>
        </w:rPr>
        <w:annotationRef/>
      </w:r>
      <w:r>
        <w:rPr>
          <w:rStyle w:val="CommentReference"/>
        </w:rPr>
        <w:t>Well put</w:t>
      </w:r>
    </w:p>
  </w:comment>
  <w:comment w:id="16" w:author="Marianna Zhang" w:date="2019-08-02T14:46:00Z" w:initials="MZ">
    <w:p w14:paraId="6A7F2E40" w14:textId="7AE8A261" w:rsidR="00413014" w:rsidRDefault="00413014">
      <w:pPr>
        <w:pStyle w:val="CommentText"/>
      </w:pPr>
      <w:r>
        <w:rPr>
          <w:rStyle w:val="CommentReference"/>
        </w:rPr>
        <w:annotationRef/>
      </w:r>
      <w:r>
        <w:t>This is a great point to perhaps bring up also in the introduction and return to in the conclusion – because many young children are still figuring out their interests and what they want to do, hearing these kinds of statements at a young age can have large impacts on their life paths, compared to if an adult hears these statements</w:t>
      </w:r>
    </w:p>
  </w:comment>
  <w:comment w:id="17" w:author="Marianna Zhang" w:date="2019-08-02T14:47:00Z" w:initials="MZ">
    <w:p w14:paraId="6F253710" w14:textId="77777777" w:rsidR="00DF25BF" w:rsidRDefault="00DF25BF">
      <w:pPr>
        <w:pStyle w:val="CommentText"/>
      </w:pPr>
      <w:r>
        <w:rPr>
          <w:rStyle w:val="CommentReference"/>
        </w:rPr>
        <w:annotationRef/>
      </w:r>
      <w:r>
        <w:t xml:space="preserve">Minor: the reference section of psych papers are usually APA formatted. </w:t>
      </w:r>
    </w:p>
    <w:p w14:paraId="7D974B04" w14:textId="77777777" w:rsidR="00DF25BF" w:rsidRDefault="00DF25BF">
      <w:pPr>
        <w:pStyle w:val="CommentText"/>
      </w:pPr>
    </w:p>
    <w:p w14:paraId="512E6F5B" w14:textId="7CFC68DA" w:rsidR="00DF25BF" w:rsidRDefault="00DF25BF">
      <w:pPr>
        <w:pStyle w:val="CommentText"/>
      </w:pPr>
      <w:r>
        <w:t>Nifty tip I learned recently: you can google any paper on google scholar and click the little quote icon below the paper (looks like “), and google will automatically spit out a citation for that paper in a variety of formats that you can just copy and paste</w:t>
      </w:r>
      <w:r w:rsidR="00C14FF6">
        <w:t xml:space="preserve"> into a manuscript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A191E4" w15:done="0"/>
  <w15:commentEx w15:paraId="0906297A" w15:done="0"/>
  <w15:commentEx w15:paraId="56264F7A" w15:done="0"/>
  <w15:commentEx w15:paraId="7EC791F9" w15:done="0"/>
  <w15:commentEx w15:paraId="1CEFB04F" w15:done="0"/>
  <w15:commentEx w15:paraId="33D866AB" w15:done="0"/>
  <w15:commentEx w15:paraId="1578A789" w15:done="0"/>
  <w15:commentEx w15:paraId="6AADC6C2" w15:done="0"/>
  <w15:commentEx w15:paraId="3BAB1154" w15:done="0"/>
  <w15:commentEx w15:paraId="6A7F2E40" w15:done="0"/>
  <w15:commentEx w15:paraId="512E6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A191E4" w16cid:durableId="20EECC2B"/>
  <w16cid:commentId w16cid:paraId="0906297A" w16cid:durableId="20EEC9B9"/>
  <w16cid:commentId w16cid:paraId="56264F7A" w16cid:durableId="20EECC4F"/>
  <w16cid:commentId w16cid:paraId="7EC791F9" w16cid:durableId="20EEC99E"/>
  <w16cid:commentId w16cid:paraId="1CEFB04F" w16cid:durableId="20EED6F8"/>
  <w16cid:commentId w16cid:paraId="33D866AB" w16cid:durableId="20EEC9D2"/>
  <w16cid:commentId w16cid:paraId="1578A789" w16cid:durableId="20EECA3C"/>
  <w16cid:commentId w16cid:paraId="6AADC6C2" w16cid:durableId="20EECAB1"/>
  <w16cid:commentId w16cid:paraId="3BAB1154" w16cid:durableId="20EECAC5"/>
  <w16cid:commentId w16cid:paraId="6A7F2E40" w16cid:durableId="20EECB2D"/>
  <w16cid:commentId w16cid:paraId="512E6F5B" w16cid:durableId="20EECB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a Zhang">
    <w15:presenceInfo w15:providerId="Windows Live" w15:userId="b8e0dd9c88eff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17"/>
    <w:rsid w:val="000E0F17"/>
    <w:rsid w:val="001016F7"/>
    <w:rsid w:val="0014648D"/>
    <w:rsid w:val="0024003F"/>
    <w:rsid w:val="00413014"/>
    <w:rsid w:val="0042229D"/>
    <w:rsid w:val="004C7B27"/>
    <w:rsid w:val="00535193"/>
    <w:rsid w:val="005A4CD8"/>
    <w:rsid w:val="005E2805"/>
    <w:rsid w:val="00654E27"/>
    <w:rsid w:val="007F27F6"/>
    <w:rsid w:val="00841982"/>
    <w:rsid w:val="00936A7F"/>
    <w:rsid w:val="00972908"/>
    <w:rsid w:val="00A54B90"/>
    <w:rsid w:val="00B65EDA"/>
    <w:rsid w:val="00BD34B9"/>
    <w:rsid w:val="00C14FF6"/>
    <w:rsid w:val="00DF25BF"/>
    <w:rsid w:val="00EE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4DF2"/>
  <w15:chartTrackingRefBased/>
  <w15:docId w15:val="{6288A07C-EEBE-FD4C-BB07-F36C9C51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F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54B90"/>
    <w:rPr>
      <w:sz w:val="16"/>
      <w:szCs w:val="16"/>
    </w:rPr>
  </w:style>
  <w:style w:type="paragraph" w:styleId="CommentText">
    <w:name w:val="annotation text"/>
    <w:basedOn w:val="Normal"/>
    <w:link w:val="CommentTextChar"/>
    <w:uiPriority w:val="99"/>
    <w:semiHidden/>
    <w:unhideWhenUsed/>
    <w:rsid w:val="00A54B90"/>
    <w:rPr>
      <w:sz w:val="20"/>
      <w:szCs w:val="20"/>
    </w:rPr>
  </w:style>
  <w:style w:type="character" w:customStyle="1" w:styleId="CommentTextChar">
    <w:name w:val="Comment Text Char"/>
    <w:basedOn w:val="DefaultParagraphFont"/>
    <w:link w:val="CommentText"/>
    <w:uiPriority w:val="99"/>
    <w:semiHidden/>
    <w:rsid w:val="00A54B90"/>
    <w:rPr>
      <w:sz w:val="20"/>
      <w:szCs w:val="20"/>
    </w:rPr>
  </w:style>
  <w:style w:type="paragraph" w:styleId="CommentSubject">
    <w:name w:val="annotation subject"/>
    <w:basedOn w:val="CommentText"/>
    <w:next w:val="CommentText"/>
    <w:link w:val="CommentSubjectChar"/>
    <w:uiPriority w:val="99"/>
    <w:semiHidden/>
    <w:unhideWhenUsed/>
    <w:rsid w:val="00A54B90"/>
    <w:rPr>
      <w:b/>
      <w:bCs/>
    </w:rPr>
  </w:style>
  <w:style w:type="character" w:customStyle="1" w:styleId="CommentSubjectChar">
    <w:name w:val="Comment Subject Char"/>
    <w:basedOn w:val="CommentTextChar"/>
    <w:link w:val="CommentSubject"/>
    <w:uiPriority w:val="99"/>
    <w:semiHidden/>
    <w:rsid w:val="00A54B90"/>
    <w:rPr>
      <w:b/>
      <w:bCs/>
      <w:sz w:val="20"/>
      <w:szCs w:val="20"/>
    </w:rPr>
  </w:style>
  <w:style w:type="paragraph" w:styleId="BalloonText">
    <w:name w:val="Balloon Text"/>
    <w:basedOn w:val="Normal"/>
    <w:link w:val="BalloonTextChar"/>
    <w:uiPriority w:val="99"/>
    <w:semiHidden/>
    <w:unhideWhenUsed/>
    <w:rsid w:val="00A54B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B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5642">
      <w:bodyDiv w:val="1"/>
      <w:marLeft w:val="0"/>
      <w:marRight w:val="0"/>
      <w:marTop w:val="0"/>
      <w:marBottom w:val="0"/>
      <w:divBdr>
        <w:top w:val="none" w:sz="0" w:space="0" w:color="auto"/>
        <w:left w:val="none" w:sz="0" w:space="0" w:color="auto"/>
        <w:bottom w:val="none" w:sz="0" w:space="0" w:color="auto"/>
        <w:right w:val="none" w:sz="0" w:space="0" w:color="auto"/>
      </w:divBdr>
    </w:div>
    <w:div w:id="24873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Kishin Popat</dc:creator>
  <cp:keywords/>
  <dc:description/>
  <cp:lastModifiedBy>Marianna Zhang</cp:lastModifiedBy>
  <cp:revision>19</cp:revision>
  <dcterms:created xsi:type="dcterms:W3CDTF">2019-08-02T19:24:00Z</dcterms:created>
  <dcterms:modified xsi:type="dcterms:W3CDTF">2019-08-02T22:39:00Z</dcterms:modified>
</cp:coreProperties>
</file>